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237" w:rsidRDefault="00D95237" w:rsidP="00D95237">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s>
        <w:ind w:left="360" w:right="360"/>
        <w:jc w:val="both"/>
        <w:rPr>
          <w:rFonts w:ascii="Arial" w:hAnsi="Arial" w:cs="Arial"/>
          <w:b/>
          <w:sz w:val="20"/>
        </w:rPr>
      </w:pPr>
      <w:bookmarkStart w:id="0" w:name="_GoBack"/>
      <w:bookmarkEnd w:id="0"/>
      <w:r w:rsidRPr="00D95237">
        <w:rPr>
          <w:rFonts w:ascii="Arial" w:hAnsi="Arial" w:cs="Arial"/>
          <w:b/>
          <w:sz w:val="20"/>
        </w:rPr>
        <w:t xml:space="preserve"> </w:t>
      </w:r>
    </w:p>
    <w:p w:rsidR="00D95237" w:rsidRDefault="00D95237" w:rsidP="00D95237">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s>
        <w:ind w:left="360" w:right="360"/>
        <w:jc w:val="center"/>
        <w:rPr>
          <w:rFonts w:ascii="Arial" w:hAnsi="Arial" w:cs="Arial"/>
          <w:sz w:val="36"/>
          <w:szCs w:val="36"/>
        </w:rPr>
      </w:pPr>
      <w:r>
        <w:rPr>
          <w:rFonts w:ascii="Arial" w:hAnsi="Arial" w:cs="Arial"/>
          <w:sz w:val="36"/>
          <w:szCs w:val="36"/>
        </w:rPr>
        <w:t xml:space="preserve">S A M P L </w:t>
      </w:r>
      <w:r w:rsidRPr="00CC3391">
        <w:rPr>
          <w:rFonts w:ascii="Arial" w:hAnsi="Arial" w:cs="Arial"/>
          <w:sz w:val="36"/>
          <w:szCs w:val="36"/>
        </w:rPr>
        <w:t>E</w:t>
      </w:r>
    </w:p>
    <w:p w:rsidR="00D95237" w:rsidRPr="00CC3391" w:rsidRDefault="00D95237" w:rsidP="00D95237">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s>
        <w:ind w:left="360" w:right="360"/>
        <w:jc w:val="center"/>
        <w:rPr>
          <w:rFonts w:ascii="Arial" w:hAnsi="Arial" w:cs="Arial"/>
          <w:sz w:val="36"/>
          <w:szCs w:val="36"/>
        </w:rPr>
      </w:pPr>
    </w:p>
    <w:p w:rsidR="00D95237" w:rsidRPr="00850152" w:rsidRDefault="00D95237" w:rsidP="00D95237">
      <w:pPr>
        <w:tabs>
          <w:tab w:val="center" w:pos="4320"/>
        </w:tabs>
        <w:ind w:left="360" w:right="360"/>
        <w:jc w:val="center"/>
        <w:rPr>
          <w:rFonts w:ascii="Arial" w:hAnsi="Arial" w:cs="Arial"/>
          <w:sz w:val="20"/>
        </w:rPr>
      </w:pPr>
      <w:r w:rsidRPr="00850152">
        <w:rPr>
          <w:rFonts w:ascii="Arial" w:hAnsi="Arial" w:cs="Arial"/>
          <w:sz w:val="20"/>
        </w:rPr>
        <w:t xml:space="preserve">STATE OF </w:t>
      </w:r>
      <w:r>
        <w:rPr>
          <w:rFonts w:ascii="Arial" w:hAnsi="Arial" w:cs="Arial"/>
          <w:sz w:val="20"/>
        </w:rPr>
        <w:t>&lt;STATE NAME&gt;</w:t>
      </w:r>
    </w:p>
    <w:p w:rsidR="00D95237" w:rsidRDefault="00D95237" w:rsidP="00D95237">
      <w:pPr>
        <w:tabs>
          <w:tab w:val="center" w:pos="4320"/>
        </w:tabs>
        <w:ind w:left="360" w:right="360"/>
        <w:jc w:val="center"/>
        <w:rPr>
          <w:rFonts w:ascii="Arial" w:hAnsi="Arial" w:cs="Arial"/>
          <w:sz w:val="20"/>
        </w:rPr>
      </w:pPr>
      <w:r>
        <w:rPr>
          <w:rFonts w:ascii="Arial" w:hAnsi="Arial" w:cs="Arial"/>
          <w:sz w:val="20"/>
        </w:rPr>
        <w:t>&lt;INSERT AGENCY NAME&gt;</w:t>
      </w:r>
    </w:p>
    <w:p w:rsidR="00D95237" w:rsidRPr="00850152" w:rsidRDefault="00D95237" w:rsidP="00D95237">
      <w:pPr>
        <w:tabs>
          <w:tab w:val="center" w:pos="4320"/>
        </w:tabs>
        <w:spacing w:before="240" w:after="120"/>
        <w:ind w:left="360" w:right="360"/>
        <w:jc w:val="center"/>
        <w:rPr>
          <w:rFonts w:ascii="Arial" w:hAnsi="Arial" w:cs="Arial"/>
          <w:szCs w:val="24"/>
        </w:rPr>
      </w:pPr>
      <w:r w:rsidRPr="00850152">
        <w:rPr>
          <w:rFonts w:ascii="Arial" w:hAnsi="Arial" w:cs="Arial"/>
          <w:szCs w:val="24"/>
        </w:rPr>
        <w:t>REQUEST FOR PROPOSALS (RFP)</w:t>
      </w:r>
    </w:p>
    <w:p w:rsidR="00D95237" w:rsidRPr="00C966CA" w:rsidRDefault="00D95237" w:rsidP="00D95237">
      <w:pPr>
        <w:tabs>
          <w:tab w:val="center" w:pos="4320"/>
        </w:tabs>
        <w:spacing w:before="120" w:after="120"/>
        <w:ind w:left="360" w:right="360"/>
        <w:jc w:val="center"/>
        <w:rPr>
          <w:rFonts w:ascii="Arial" w:hAnsi="Arial" w:cs="Arial"/>
        </w:rPr>
      </w:pPr>
      <w:r w:rsidRPr="00C966CA">
        <w:rPr>
          <w:rFonts w:ascii="Arial" w:hAnsi="Arial" w:cs="Arial"/>
        </w:rPr>
        <w:t xml:space="preserve">RFP NO. </w:t>
      </w:r>
      <w:r>
        <w:rPr>
          <w:rFonts w:ascii="Arial" w:hAnsi="Arial" w:cs="Arial"/>
        </w:rPr>
        <w:t>______________</w:t>
      </w:r>
    </w:p>
    <w:p w:rsidR="00D95237"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C966CA" w:rsidRDefault="00D95237" w:rsidP="00D95237">
      <w:pPr>
        <w:pStyle w:val="BlockText"/>
        <w:spacing w:line="320" w:lineRule="exact"/>
        <w:rPr>
          <w:rFonts w:ascii="Arial" w:hAnsi="Arial" w:cs="Arial"/>
          <w:sz w:val="21"/>
          <w:szCs w:val="21"/>
        </w:rPr>
      </w:pPr>
      <w:r w:rsidRPr="00C966CA">
        <w:rPr>
          <w:rFonts w:ascii="Arial" w:hAnsi="Arial" w:cs="Arial"/>
          <w:b/>
          <w:sz w:val="21"/>
          <w:szCs w:val="21"/>
        </w:rPr>
        <w:t>NOTE</w:t>
      </w:r>
      <w:r w:rsidRPr="00C966CA">
        <w:rPr>
          <w:rFonts w:ascii="Arial" w:hAnsi="Arial" w:cs="Arial"/>
          <w:sz w:val="21"/>
          <w:szCs w:val="21"/>
        </w:rPr>
        <w:t xml:space="preserve">:  If you download this RFP from </w:t>
      </w:r>
      <w:r>
        <w:rPr>
          <w:rFonts w:ascii="Arial" w:hAnsi="Arial" w:cs="Arial"/>
          <w:sz w:val="21"/>
          <w:szCs w:val="21"/>
        </w:rPr>
        <w:t>an agency</w:t>
      </w:r>
      <w:r w:rsidRPr="00C966CA">
        <w:rPr>
          <w:rFonts w:ascii="Arial" w:hAnsi="Arial" w:cs="Arial"/>
          <w:sz w:val="21"/>
          <w:szCs w:val="21"/>
        </w:rPr>
        <w:t xml:space="preserve"> website located at</w:t>
      </w:r>
      <w:r>
        <w:rPr>
          <w:rFonts w:ascii="Arial" w:hAnsi="Arial" w:cs="Arial"/>
          <w:sz w:val="21"/>
          <w:szCs w:val="21"/>
        </w:rPr>
        <w:t>:____________</w:t>
      </w:r>
      <w:r>
        <w:rPr>
          <w:rFonts w:ascii="Arial" w:hAnsi="Arial" w:cs="Arial"/>
          <w:sz w:val="21"/>
          <w:szCs w:val="21"/>
        </w:rPr>
        <w:softHyphen/>
      </w:r>
      <w:r>
        <w:rPr>
          <w:rFonts w:ascii="Arial" w:hAnsi="Arial" w:cs="Arial"/>
          <w:sz w:val="21"/>
          <w:szCs w:val="21"/>
        </w:rPr>
        <w:softHyphen/>
      </w:r>
      <w:r>
        <w:rPr>
          <w:rFonts w:ascii="Arial" w:hAnsi="Arial" w:cs="Arial"/>
          <w:sz w:val="21"/>
          <w:szCs w:val="21"/>
        </w:rPr>
        <w:softHyphen/>
      </w:r>
      <w:r>
        <w:rPr>
          <w:rFonts w:ascii="Arial" w:hAnsi="Arial" w:cs="Arial"/>
          <w:sz w:val="21"/>
          <w:szCs w:val="21"/>
        </w:rPr>
        <w:softHyphen/>
      </w:r>
      <w:r>
        <w:rPr>
          <w:rFonts w:ascii="Arial" w:hAnsi="Arial" w:cs="Arial"/>
          <w:sz w:val="21"/>
          <w:szCs w:val="21"/>
        </w:rPr>
        <w:softHyphen/>
        <w:t>____</w:t>
      </w:r>
      <w:r w:rsidRPr="00C966CA">
        <w:rPr>
          <w:rFonts w:ascii="Arial" w:hAnsi="Arial" w:cs="Arial"/>
          <w:sz w:val="21"/>
          <w:szCs w:val="21"/>
        </w:rPr>
        <w:t>, you are responsible for sending your name, address, e-mail address, and telephone number to the RFP Coordinator in order for your organization to receive any RFP amendments or bidder questions/agency answers.</w:t>
      </w: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u w:val="single"/>
        </w:rPr>
      </w:pP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r w:rsidRPr="00C966CA">
        <w:rPr>
          <w:rFonts w:ascii="Arial" w:hAnsi="Arial" w:cs="Arial"/>
          <w:sz w:val="21"/>
          <w:szCs w:val="21"/>
        </w:rPr>
        <w:t xml:space="preserve">PROJECT TITLE: </w:t>
      </w:r>
      <w:r>
        <w:rPr>
          <w:rFonts w:ascii="Arial" w:hAnsi="Arial" w:cs="Arial"/>
          <w:sz w:val="21"/>
          <w:szCs w:val="21"/>
        </w:rPr>
        <w:t xml:space="preserve"> </w:t>
      </w: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5E5436"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b/>
          <w:sz w:val="21"/>
          <w:szCs w:val="21"/>
        </w:rPr>
      </w:pPr>
      <w:r w:rsidRPr="00C966CA">
        <w:rPr>
          <w:rFonts w:ascii="Arial" w:hAnsi="Arial" w:cs="Arial"/>
          <w:sz w:val="21"/>
          <w:szCs w:val="21"/>
        </w:rPr>
        <w:t xml:space="preserve">PROPOSAL DUE DATE:  </w:t>
      </w:r>
      <w:r>
        <w:rPr>
          <w:rFonts w:ascii="Arial" w:hAnsi="Arial" w:cs="Arial"/>
          <w:sz w:val="21"/>
          <w:szCs w:val="21"/>
        </w:rPr>
        <w:t>__________</w:t>
      </w:r>
      <w:r w:rsidRPr="00C966CA">
        <w:rPr>
          <w:rFonts w:ascii="Arial" w:hAnsi="Arial" w:cs="Arial"/>
          <w:sz w:val="21"/>
          <w:szCs w:val="21"/>
        </w:rPr>
        <w:t xml:space="preserve">– </w:t>
      </w:r>
      <w:r w:rsidRPr="005E5436">
        <w:rPr>
          <w:rFonts w:ascii="Arial" w:hAnsi="Arial" w:cs="Arial"/>
          <w:sz w:val="21"/>
          <w:szCs w:val="21"/>
        </w:rPr>
        <w:t xml:space="preserve">Time, </w:t>
      </w:r>
      <w:r w:rsidRPr="005E5436">
        <w:rPr>
          <w:rFonts w:ascii="Arial" w:hAnsi="Arial" w:cs="Arial"/>
          <w:i/>
          <w:sz w:val="21"/>
          <w:szCs w:val="21"/>
        </w:rPr>
        <w:t>Pacific Standard Time or Pacific Daylight Time</w:t>
      </w:r>
      <w:r w:rsidRPr="005E5436">
        <w:rPr>
          <w:rFonts w:ascii="Arial" w:hAnsi="Arial" w:cs="Arial"/>
          <w:sz w:val="21"/>
          <w:szCs w:val="21"/>
        </w:rPr>
        <w:t>, Olympia, Washington, USA.</w:t>
      </w:r>
    </w:p>
    <w:p w:rsidR="00D95237"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5E5436"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b/>
          <w:sz w:val="21"/>
          <w:szCs w:val="21"/>
        </w:rPr>
      </w:pPr>
      <w:r w:rsidRPr="005E5436">
        <w:rPr>
          <w:rFonts w:ascii="Arial" w:hAnsi="Arial" w:cs="Arial"/>
          <w:sz w:val="21"/>
          <w:szCs w:val="21"/>
        </w:rPr>
        <w:t xml:space="preserve">E-mailed bids will be accepted.  Faxed bids will not.  </w:t>
      </w: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r w:rsidRPr="00C966CA">
        <w:rPr>
          <w:rFonts w:ascii="Arial" w:hAnsi="Arial" w:cs="Arial"/>
          <w:sz w:val="21"/>
          <w:szCs w:val="21"/>
        </w:rPr>
        <w:t xml:space="preserve">ESTIMATED TIME PERIOD FOR CONTRACT:  </w:t>
      </w:r>
      <w:r>
        <w:rPr>
          <w:rFonts w:ascii="Arial" w:hAnsi="Arial" w:cs="Arial"/>
          <w:sz w:val="21"/>
          <w:szCs w:val="21"/>
        </w:rPr>
        <w:t>________</w:t>
      </w:r>
      <w:r w:rsidRPr="00C966CA">
        <w:rPr>
          <w:rFonts w:ascii="Arial" w:hAnsi="Arial" w:cs="Arial"/>
          <w:sz w:val="21"/>
          <w:szCs w:val="21"/>
        </w:rPr>
        <w:t xml:space="preserve">– </w:t>
      </w:r>
      <w:r>
        <w:rPr>
          <w:rFonts w:ascii="Arial" w:hAnsi="Arial" w:cs="Arial"/>
          <w:sz w:val="21"/>
          <w:szCs w:val="21"/>
        </w:rPr>
        <w:t>___________</w:t>
      </w:r>
    </w:p>
    <w:p w:rsidR="00D95237" w:rsidRPr="005E5436"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b/>
          <w:sz w:val="21"/>
          <w:szCs w:val="21"/>
        </w:rPr>
      </w:pPr>
      <w:r w:rsidRPr="005E5436">
        <w:rPr>
          <w:rFonts w:ascii="Arial" w:hAnsi="Arial" w:cs="Arial"/>
          <w:sz w:val="21"/>
          <w:szCs w:val="21"/>
        </w:rPr>
        <w:t xml:space="preserve">The Agency reserves the right to extend the contract for up to two additional one-year periods at the sole discretion of the Agency. </w:t>
      </w: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5E5436"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b/>
          <w:sz w:val="21"/>
          <w:szCs w:val="21"/>
        </w:rPr>
      </w:pPr>
      <w:r w:rsidRPr="00C966CA">
        <w:rPr>
          <w:rFonts w:ascii="Arial" w:hAnsi="Arial" w:cs="Arial"/>
          <w:sz w:val="21"/>
          <w:szCs w:val="21"/>
        </w:rPr>
        <w:t xml:space="preserve">CONSULTANT ELIGIBILITY:  </w:t>
      </w:r>
      <w:r w:rsidRPr="005E5436">
        <w:rPr>
          <w:rFonts w:ascii="Arial" w:hAnsi="Arial" w:cs="Arial"/>
          <w:sz w:val="21"/>
          <w:szCs w:val="21"/>
        </w:rPr>
        <w:t xml:space="preserve">This procurement is open to those consultants that satisfy the minimum qualifications stated herein and that are available for work in </w:t>
      </w:r>
      <w:smartTag w:uri="urn:schemas-microsoft-com:office:smarttags" w:element="place">
        <w:smartTag w:uri="urn:schemas-microsoft-com:office:smarttags" w:element="PlaceName">
          <w:r w:rsidRPr="005E5436">
            <w:rPr>
              <w:rFonts w:ascii="Arial" w:hAnsi="Arial" w:cs="Arial"/>
              <w:sz w:val="21"/>
              <w:szCs w:val="21"/>
            </w:rPr>
            <w:t>Washington</w:t>
          </w:r>
        </w:smartTag>
        <w:r w:rsidRPr="005E5436">
          <w:rPr>
            <w:rFonts w:ascii="Arial" w:hAnsi="Arial" w:cs="Arial"/>
            <w:sz w:val="21"/>
            <w:szCs w:val="21"/>
          </w:rPr>
          <w:t xml:space="preserve"> </w:t>
        </w:r>
        <w:smartTag w:uri="urn:schemas-microsoft-com:office:smarttags" w:element="PlaceType">
          <w:r w:rsidRPr="005E5436">
            <w:rPr>
              <w:rFonts w:ascii="Arial" w:hAnsi="Arial" w:cs="Arial"/>
              <w:sz w:val="21"/>
              <w:szCs w:val="21"/>
            </w:rPr>
            <w:t>State</w:t>
          </w:r>
        </w:smartTag>
      </w:smartTag>
      <w:r w:rsidRPr="005E5436">
        <w:rPr>
          <w:rFonts w:ascii="Arial" w:hAnsi="Arial" w:cs="Arial"/>
          <w:sz w:val="21"/>
          <w:szCs w:val="21"/>
        </w:rPr>
        <w:t xml:space="preserve">. </w:t>
      </w: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C966CA" w:rsidRDefault="00D95237" w:rsidP="00D952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r w:rsidRPr="00C966CA">
        <w:rPr>
          <w:rFonts w:ascii="Arial" w:hAnsi="Arial" w:cs="Arial"/>
          <w:sz w:val="21"/>
          <w:szCs w:val="21"/>
        </w:rPr>
        <w:t>CONTENTS OF THE REQUEST FOR PROPOSALS</w:t>
      </w:r>
      <w:r>
        <w:rPr>
          <w:rFonts w:ascii="Arial" w:hAnsi="Arial" w:cs="Arial"/>
          <w:sz w:val="21"/>
          <w:szCs w:val="21"/>
        </w:rPr>
        <w:t>:</w:t>
      </w:r>
    </w:p>
    <w:p w:rsidR="00D95237" w:rsidRPr="005E5436" w:rsidRDefault="00D95237" w:rsidP="00D95237">
      <w:pPr>
        <w:numPr>
          <w:ilvl w:val="0"/>
          <w:numId w:val="6"/>
        </w:numPr>
        <w:tabs>
          <w:tab w:val="left" w:pos="-720"/>
          <w:tab w:val="left" w:pos="0"/>
          <w:tab w:val="decimal" w:pos="350"/>
          <w:tab w:val="left" w:pos="720"/>
          <w:tab w:val="left" w:pos="2160"/>
          <w:tab w:val="left" w:pos="2880"/>
          <w:tab w:val="left" w:pos="3600"/>
          <w:tab w:val="left" w:pos="4320"/>
          <w:tab w:val="left" w:pos="5040"/>
          <w:tab w:val="left" w:pos="5760"/>
          <w:tab w:val="left" w:pos="6480"/>
          <w:tab w:val="left" w:pos="7200"/>
        </w:tabs>
        <w:spacing w:before="120" w:after="0" w:line="240" w:lineRule="auto"/>
        <w:ind w:right="360"/>
        <w:rPr>
          <w:rFonts w:ascii="Arial" w:hAnsi="Arial" w:cs="Arial"/>
          <w:b/>
          <w:sz w:val="21"/>
          <w:szCs w:val="21"/>
        </w:rPr>
      </w:pPr>
      <w:r w:rsidRPr="005E5436">
        <w:rPr>
          <w:rFonts w:ascii="Arial" w:hAnsi="Arial" w:cs="Arial"/>
          <w:sz w:val="21"/>
          <w:szCs w:val="21"/>
        </w:rPr>
        <w:lastRenderedPageBreak/>
        <w:t>Introduction</w:t>
      </w:r>
    </w:p>
    <w:p w:rsidR="00D95237" w:rsidRPr="005E5436" w:rsidRDefault="00D95237" w:rsidP="00D95237">
      <w:pPr>
        <w:numPr>
          <w:ilvl w:val="0"/>
          <w:numId w:val="6"/>
        </w:numPr>
        <w:tabs>
          <w:tab w:val="left" w:pos="-720"/>
          <w:tab w:val="left" w:pos="0"/>
          <w:tab w:val="decimal" w:pos="350"/>
          <w:tab w:val="left" w:pos="720"/>
          <w:tab w:val="left" w:pos="2160"/>
          <w:tab w:val="left" w:pos="2880"/>
          <w:tab w:val="left" w:pos="3600"/>
          <w:tab w:val="left" w:pos="4320"/>
          <w:tab w:val="left" w:pos="5040"/>
          <w:tab w:val="left" w:pos="5760"/>
          <w:tab w:val="left" w:pos="6480"/>
          <w:tab w:val="left" w:pos="7200"/>
        </w:tabs>
        <w:spacing w:before="120" w:after="0" w:line="240" w:lineRule="auto"/>
        <w:ind w:right="360"/>
        <w:rPr>
          <w:rFonts w:ascii="Arial" w:hAnsi="Arial" w:cs="Arial"/>
          <w:b/>
          <w:sz w:val="21"/>
          <w:szCs w:val="21"/>
        </w:rPr>
      </w:pPr>
      <w:r w:rsidRPr="005E5436">
        <w:rPr>
          <w:rFonts w:ascii="Arial" w:hAnsi="Arial" w:cs="Arial"/>
          <w:sz w:val="21"/>
          <w:szCs w:val="21"/>
        </w:rPr>
        <w:t>General Information for Consultants</w:t>
      </w:r>
    </w:p>
    <w:p w:rsidR="00D95237" w:rsidRPr="005E5436" w:rsidRDefault="00D95237" w:rsidP="00D95237">
      <w:pPr>
        <w:numPr>
          <w:ilvl w:val="0"/>
          <w:numId w:val="6"/>
        </w:numPr>
        <w:tabs>
          <w:tab w:val="left" w:pos="-720"/>
          <w:tab w:val="left" w:pos="0"/>
          <w:tab w:val="decimal" w:pos="350"/>
          <w:tab w:val="left" w:pos="720"/>
          <w:tab w:val="left" w:pos="2160"/>
          <w:tab w:val="left" w:pos="2880"/>
          <w:tab w:val="left" w:pos="3600"/>
          <w:tab w:val="left" w:pos="4320"/>
          <w:tab w:val="left" w:pos="5040"/>
          <w:tab w:val="left" w:pos="5760"/>
          <w:tab w:val="left" w:pos="6480"/>
          <w:tab w:val="left" w:pos="7200"/>
        </w:tabs>
        <w:spacing w:before="120" w:after="0" w:line="240" w:lineRule="auto"/>
        <w:ind w:right="360"/>
        <w:rPr>
          <w:rFonts w:ascii="Arial" w:hAnsi="Arial" w:cs="Arial"/>
          <w:b/>
          <w:sz w:val="21"/>
          <w:szCs w:val="21"/>
        </w:rPr>
      </w:pPr>
      <w:r w:rsidRPr="005E5436">
        <w:rPr>
          <w:rFonts w:ascii="Arial" w:hAnsi="Arial" w:cs="Arial"/>
          <w:sz w:val="21"/>
          <w:szCs w:val="21"/>
        </w:rPr>
        <w:t>Proposal Contents</w:t>
      </w:r>
    </w:p>
    <w:p w:rsidR="00D95237" w:rsidRPr="005E5436" w:rsidRDefault="00D95237" w:rsidP="00D95237">
      <w:pPr>
        <w:numPr>
          <w:ilvl w:val="0"/>
          <w:numId w:val="6"/>
        </w:numPr>
        <w:tabs>
          <w:tab w:val="left" w:pos="-720"/>
          <w:tab w:val="left" w:pos="0"/>
          <w:tab w:val="decimal" w:pos="350"/>
          <w:tab w:val="left" w:pos="720"/>
          <w:tab w:val="left" w:pos="2160"/>
          <w:tab w:val="left" w:pos="2880"/>
          <w:tab w:val="left" w:pos="3600"/>
          <w:tab w:val="left" w:pos="4320"/>
          <w:tab w:val="left" w:pos="5040"/>
          <w:tab w:val="left" w:pos="5760"/>
          <w:tab w:val="left" w:pos="6480"/>
          <w:tab w:val="left" w:pos="7200"/>
        </w:tabs>
        <w:spacing w:before="120" w:after="0" w:line="240" w:lineRule="auto"/>
        <w:ind w:right="360"/>
        <w:rPr>
          <w:rFonts w:ascii="Arial" w:hAnsi="Arial" w:cs="Arial"/>
          <w:b/>
          <w:sz w:val="21"/>
          <w:szCs w:val="21"/>
        </w:rPr>
      </w:pPr>
      <w:r w:rsidRPr="005E5436">
        <w:rPr>
          <w:rFonts w:ascii="Arial" w:hAnsi="Arial" w:cs="Arial"/>
          <w:sz w:val="21"/>
          <w:szCs w:val="21"/>
        </w:rPr>
        <w:t>Evaluation and Award</w:t>
      </w:r>
    </w:p>
    <w:p w:rsidR="00D95237" w:rsidRPr="005E5436" w:rsidRDefault="00D95237" w:rsidP="00D95237">
      <w:pPr>
        <w:numPr>
          <w:ilvl w:val="0"/>
          <w:numId w:val="6"/>
        </w:numPr>
        <w:tabs>
          <w:tab w:val="left" w:pos="-720"/>
          <w:tab w:val="left" w:pos="0"/>
          <w:tab w:val="decimal" w:pos="350"/>
          <w:tab w:val="left" w:pos="720"/>
          <w:tab w:val="left" w:pos="2160"/>
          <w:tab w:val="left" w:pos="2880"/>
          <w:tab w:val="left" w:pos="3600"/>
          <w:tab w:val="left" w:pos="4320"/>
          <w:tab w:val="left" w:pos="5040"/>
          <w:tab w:val="left" w:pos="5760"/>
          <w:tab w:val="left" w:pos="6480"/>
          <w:tab w:val="left" w:pos="7200"/>
        </w:tabs>
        <w:spacing w:before="120" w:after="0" w:line="240" w:lineRule="auto"/>
        <w:ind w:right="360"/>
        <w:rPr>
          <w:rFonts w:ascii="Arial" w:hAnsi="Arial" w:cs="Arial"/>
          <w:b/>
          <w:sz w:val="21"/>
          <w:szCs w:val="21"/>
        </w:rPr>
      </w:pPr>
      <w:r w:rsidRPr="005E5436">
        <w:rPr>
          <w:rFonts w:ascii="Arial" w:hAnsi="Arial" w:cs="Arial"/>
          <w:sz w:val="21"/>
          <w:szCs w:val="21"/>
        </w:rPr>
        <w:t>Exhibits</w:t>
      </w:r>
    </w:p>
    <w:p w:rsidR="00D95237" w:rsidRPr="005E5436" w:rsidRDefault="00D95237" w:rsidP="00D95237">
      <w:pPr>
        <w:numPr>
          <w:ilvl w:val="1"/>
          <w:numId w:val="6"/>
        </w:numPr>
        <w:tabs>
          <w:tab w:val="left" w:pos="-720"/>
          <w:tab w:val="left" w:pos="0"/>
          <w:tab w:val="left" w:pos="350"/>
          <w:tab w:val="left" w:pos="720"/>
          <w:tab w:val="left" w:pos="1440"/>
          <w:tab w:val="left" w:pos="2160"/>
          <w:tab w:val="left" w:pos="2880"/>
          <w:tab w:val="left" w:pos="3600"/>
          <w:tab w:val="left" w:pos="4320"/>
          <w:tab w:val="left" w:pos="5040"/>
          <w:tab w:val="left" w:pos="5760"/>
          <w:tab w:val="left" w:pos="6480"/>
          <w:tab w:val="left" w:pos="7200"/>
        </w:tabs>
        <w:spacing w:before="120" w:after="0" w:line="240" w:lineRule="auto"/>
        <w:ind w:right="360"/>
        <w:rPr>
          <w:rFonts w:ascii="Arial" w:hAnsi="Arial" w:cs="Arial"/>
          <w:b/>
          <w:sz w:val="21"/>
          <w:szCs w:val="21"/>
        </w:rPr>
      </w:pPr>
      <w:r w:rsidRPr="005E5436">
        <w:rPr>
          <w:rFonts w:ascii="Arial" w:hAnsi="Arial" w:cs="Arial"/>
          <w:sz w:val="21"/>
          <w:szCs w:val="21"/>
        </w:rPr>
        <w:t>Certifications and Assurances</w:t>
      </w:r>
    </w:p>
    <w:p w:rsidR="00D95237" w:rsidRPr="005E5436" w:rsidRDefault="00D95237" w:rsidP="00D95237">
      <w:pPr>
        <w:numPr>
          <w:ilvl w:val="1"/>
          <w:numId w:val="6"/>
        </w:numPr>
        <w:tabs>
          <w:tab w:val="left" w:pos="-720"/>
          <w:tab w:val="left" w:pos="0"/>
          <w:tab w:val="left" w:pos="350"/>
          <w:tab w:val="left" w:pos="720"/>
          <w:tab w:val="left" w:pos="1440"/>
          <w:tab w:val="left" w:pos="2160"/>
          <w:tab w:val="left" w:pos="2880"/>
          <w:tab w:val="left" w:pos="3600"/>
          <w:tab w:val="left" w:pos="4320"/>
          <w:tab w:val="left" w:pos="5040"/>
          <w:tab w:val="left" w:pos="5760"/>
          <w:tab w:val="left" w:pos="6480"/>
          <w:tab w:val="left" w:pos="7200"/>
        </w:tabs>
        <w:spacing w:before="120" w:after="0" w:line="240" w:lineRule="auto"/>
        <w:ind w:right="360"/>
        <w:rPr>
          <w:rFonts w:ascii="Arial" w:hAnsi="Arial" w:cs="Arial"/>
          <w:b/>
          <w:sz w:val="21"/>
          <w:szCs w:val="21"/>
        </w:rPr>
      </w:pPr>
      <w:r w:rsidRPr="005E5436">
        <w:rPr>
          <w:rFonts w:ascii="Arial" w:hAnsi="Arial" w:cs="Arial"/>
          <w:sz w:val="21"/>
          <w:szCs w:val="21"/>
        </w:rPr>
        <w:t>Personal Service Contract with General Terms and Conditions</w:t>
      </w:r>
    </w:p>
    <w:p w:rsidR="00D95237" w:rsidRPr="00C966CA" w:rsidRDefault="00D95237" w:rsidP="00D95237">
      <w:pPr>
        <w:tabs>
          <w:tab w:val="left" w:pos="-720"/>
          <w:tab w:val="left" w:pos="0"/>
          <w:tab w:val="left" w:pos="35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sz w:val="21"/>
          <w:szCs w:val="21"/>
        </w:rPr>
      </w:pPr>
    </w:p>
    <w:p w:rsidR="00D95237" w:rsidRPr="00850152" w:rsidRDefault="00D95237" w:rsidP="00D95237">
      <w:pPr>
        <w:tabs>
          <w:tab w:val="left" w:pos="-720"/>
          <w:tab w:val="left" w:pos="0"/>
          <w:tab w:val="left" w:pos="350"/>
          <w:tab w:val="left" w:pos="720"/>
          <w:tab w:val="left" w:pos="1440"/>
          <w:tab w:val="left" w:pos="2160"/>
          <w:tab w:val="left" w:pos="2880"/>
          <w:tab w:val="left" w:pos="3600"/>
          <w:tab w:val="left" w:pos="4320"/>
          <w:tab w:val="left" w:pos="5040"/>
          <w:tab w:val="left" w:pos="5760"/>
          <w:tab w:val="left" w:pos="6480"/>
          <w:tab w:val="left" w:pos="7200"/>
        </w:tabs>
        <w:ind w:left="360" w:right="360"/>
        <w:rPr>
          <w:rFonts w:ascii="Arial" w:hAnsi="Arial" w:cs="Arial"/>
          <w:b/>
          <w:sz w:val="20"/>
        </w:rPr>
      </w:pPr>
    </w:p>
    <w:p w:rsidR="00D95237" w:rsidRPr="00850152" w:rsidRDefault="00D95237" w:rsidP="00D95237">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s>
        <w:ind w:left="360" w:right="360"/>
        <w:jc w:val="center"/>
        <w:rPr>
          <w:rFonts w:ascii="Arial" w:hAnsi="Arial" w:cs="Arial"/>
          <w:sz w:val="20"/>
        </w:rPr>
        <w:sectPr w:rsidR="00D95237" w:rsidRPr="00850152" w:rsidSect="005A51F7">
          <w:pgSz w:w="12240" w:h="15840" w:code="1"/>
          <w:pgMar w:top="1440" w:right="1440" w:bottom="1008" w:left="1440" w:header="1440" w:footer="576" w:gutter="0"/>
          <w:pgBorders w:offsetFrom="page">
            <w:top w:val="single" w:sz="24" w:space="24" w:color="auto"/>
            <w:left w:val="single" w:sz="24" w:space="24" w:color="auto"/>
            <w:bottom w:val="single" w:sz="24" w:space="24" w:color="auto"/>
            <w:right w:val="single" w:sz="24" w:space="24" w:color="auto"/>
          </w:pgBorders>
          <w:pgNumType w:start="1"/>
          <w:cols w:space="720"/>
          <w:noEndnote/>
        </w:sectPr>
      </w:pPr>
    </w:p>
    <w:p w:rsidR="00D95237" w:rsidRDefault="00D95237" w:rsidP="00D95237">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s>
        <w:ind w:left="360" w:right="360"/>
        <w:jc w:val="center"/>
        <w:rPr>
          <w:rFonts w:ascii="Arial" w:hAnsi="Arial"/>
        </w:rPr>
      </w:pPr>
      <w:r>
        <w:rPr>
          <w:rFonts w:ascii="Arial" w:hAnsi="Arial"/>
        </w:rPr>
        <w:lastRenderedPageBreak/>
        <w:t>TABLE OF CONTENTS (</w:t>
      </w:r>
      <w:r w:rsidRPr="00CC3391">
        <w:rPr>
          <w:rFonts w:ascii="Arial" w:hAnsi="Arial"/>
          <w:i/>
        </w:rPr>
        <w:t xml:space="preserve">Page #s </w:t>
      </w:r>
      <w:r>
        <w:rPr>
          <w:rFonts w:ascii="Arial" w:hAnsi="Arial"/>
          <w:i/>
        </w:rPr>
        <w:t>need to</w:t>
      </w:r>
      <w:r w:rsidRPr="00CC3391">
        <w:rPr>
          <w:rFonts w:ascii="Arial" w:hAnsi="Arial"/>
          <w:i/>
        </w:rPr>
        <w:t xml:space="preserve"> change</w:t>
      </w:r>
      <w:r>
        <w:rPr>
          <w:rFonts w:ascii="Arial" w:hAnsi="Arial"/>
        </w:rPr>
        <w:t>)</w:t>
      </w:r>
    </w:p>
    <w:p w:rsidR="00D95237" w:rsidRDefault="00D95237" w:rsidP="00D95237">
      <w:pPr>
        <w:tabs>
          <w:tab w:val="decimal" w:pos="432"/>
          <w:tab w:val="left" w:pos="720"/>
          <w:tab w:val="left" w:pos="1296"/>
          <w:tab w:val="decimal" w:pos="8640"/>
        </w:tabs>
        <w:jc w:val="both"/>
        <w:rPr>
          <w:rFonts w:ascii="Arial" w:hAnsi="Arial"/>
          <w:b/>
          <w:sz w:val="20"/>
        </w:rPr>
      </w:pPr>
    </w:p>
    <w:p w:rsidR="00D95237" w:rsidRDefault="00D95237" w:rsidP="00D95237">
      <w:pPr>
        <w:tabs>
          <w:tab w:val="decimal" w:pos="180"/>
          <w:tab w:val="left" w:pos="450"/>
          <w:tab w:val="left" w:pos="990"/>
          <w:tab w:val="left" w:pos="1440"/>
          <w:tab w:val="decimal" w:leader="dot" w:pos="9270"/>
        </w:tabs>
        <w:spacing w:after="120"/>
        <w:jc w:val="both"/>
        <w:rPr>
          <w:rFonts w:ascii="Arial" w:hAnsi="Arial"/>
          <w:sz w:val="20"/>
        </w:rPr>
      </w:pPr>
      <w:r>
        <w:rPr>
          <w:rFonts w:ascii="Arial" w:hAnsi="Arial"/>
          <w:sz w:val="20"/>
        </w:rPr>
        <w:tab/>
        <w:t>1.</w:t>
      </w:r>
      <w:r>
        <w:rPr>
          <w:rFonts w:ascii="Arial" w:hAnsi="Arial"/>
          <w:sz w:val="20"/>
        </w:rPr>
        <w:tab/>
        <w:t>Introduction</w:t>
      </w:r>
      <w:r>
        <w:rPr>
          <w:rFonts w:ascii="Arial" w:hAnsi="Arial"/>
          <w:sz w:val="20"/>
        </w:rPr>
        <w:tab/>
        <w:t>3</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1.1</w:t>
      </w:r>
      <w:r>
        <w:rPr>
          <w:rFonts w:ascii="Arial" w:hAnsi="Arial"/>
          <w:sz w:val="20"/>
        </w:rPr>
        <w:tab/>
        <w:t>Purpose and Background</w:t>
      </w:r>
      <w:r>
        <w:rPr>
          <w:rFonts w:ascii="Arial" w:hAnsi="Arial"/>
          <w:sz w:val="20"/>
        </w:rPr>
        <w:tab/>
        <w:t>3</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1.2</w:t>
      </w:r>
      <w:r>
        <w:rPr>
          <w:rFonts w:ascii="Arial" w:hAnsi="Arial"/>
          <w:sz w:val="20"/>
        </w:rPr>
        <w:tab/>
        <w:t>Objective and Scope of Work</w:t>
      </w:r>
      <w:r>
        <w:rPr>
          <w:rFonts w:ascii="Arial" w:hAnsi="Arial"/>
          <w:sz w:val="20"/>
        </w:rPr>
        <w:tab/>
        <w:t>3</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1.3</w:t>
      </w:r>
      <w:r>
        <w:rPr>
          <w:rFonts w:ascii="Arial" w:hAnsi="Arial"/>
          <w:sz w:val="20"/>
        </w:rPr>
        <w:tab/>
        <w:t>Minimum Qualifications</w:t>
      </w:r>
      <w:r>
        <w:rPr>
          <w:rFonts w:ascii="Arial" w:hAnsi="Arial"/>
          <w:sz w:val="20"/>
        </w:rPr>
        <w:tab/>
        <w:t>4</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1.4</w:t>
      </w:r>
      <w:r>
        <w:rPr>
          <w:rFonts w:ascii="Arial" w:hAnsi="Arial"/>
          <w:sz w:val="20"/>
        </w:rPr>
        <w:tab/>
        <w:t>Funding</w:t>
      </w:r>
      <w:r>
        <w:rPr>
          <w:rFonts w:ascii="Arial" w:hAnsi="Arial"/>
          <w:sz w:val="20"/>
        </w:rPr>
        <w:tab/>
        <w:t>4</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1.5</w:t>
      </w:r>
      <w:r>
        <w:rPr>
          <w:rFonts w:ascii="Arial" w:hAnsi="Arial"/>
          <w:sz w:val="20"/>
        </w:rPr>
        <w:tab/>
        <w:t>Period of Performance</w:t>
      </w:r>
      <w:r>
        <w:rPr>
          <w:rFonts w:ascii="Arial" w:hAnsi="Arial"/>
          <w:sz w:val="20"/>
        </w:rPr>
        <w:tab/>
        <w:t>4</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 xml:space="preserve">1.6     Current or </w:t>
      </w:r>
      <w:smartTag w:uri="urn:schemas-microsoft-com:office:smarttags" w:element="place">
        <w:smartTag w:uri="urn:schemas-microsoft-com:office:smarttags" w:element="PlaceName">
          <w:r>
            <w:rPr>
              <w:rFonts w:ascii="Arial" w:hAnsi="Arial"/>
              <w:sz w:val="20"/>
            </w:rPr>
            <w:t>Former</w:t>
          </w:r>
        </w:smartTag>
        <w:r>
          <w:rPr>
            <w:rFonts w:ascii="Arial" w:hAnsi="Arial"/>
            <w:sz w:val="20"/>
          </w:rPr>
          <w:t xml:space="preserve"> </w:t>
        </w:r>
        <w:smartTag w:uri="urn:schemas-microsoft-com:office:smarttags" w:element="PlaceType">
          <w:r>
            <w:rPr>
              <w:rFonts w:ascii="Arial" w:hAnsi="Arial"/>
              <w:sz w:val="20"/>
            </w:rPr>
            <w:t>State</w:t>
          </w:r>
        </w:smartTag>
      </w:smartTag>
      <w:r>
        <w:rPr>
          <w:rFonts w:ascii="Arial" w:hAnsi="Arial"/>
          <w:sz w:val="20"/>
        </w:rPr>
        <w:t xml:space="preserve"> Employees………………………………………………………………….4</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1.7</w:t>
      </w:r>
      <w:r>
        <w:rPr>
          <w:rFonts w:ascii="Arial" w:hAnsi="Arial"/>
          <w:sz w:val="20"/>
        </w:rPr>
        <w:tab/>
        <w:t>Definitions</w:t>
      </w:r>
      <w:r>
        <w:rPr>
          <w:rFonts w:ascii="Arial" w:hAnsi="Arial"/>
          <w:sz w:val="20"/>
        </w:rPr>
        <w:tab/>
        <w:t>4</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1.8</w:t>
      </w:r>
      <w:r>
        <w:rPr>
          <w:rFonts w:ascii="Arial" w:hAnsi="Arial"/>
          <w:sz w:val="20"/>
        </w:rPr>
        <w:tab/>
      </w:r>
      <w:smartTag w:uri="urn:schemas-microsoft-com:office:smarttags" w:element="City">
        <w:smartTag w:uri="urn:schemas-microsoft-com:office:smarttags" w:element="place">
          <w:r>
            <w:rPr>
              <w:rFonts w:ascii="Arial" w:hAnsi="Arial"/>
              <w:sz w:val="20"/>
            </w:rPr>
            <w:t>ADA</w:t>
          </w:r>
        </w:smartTag>
      </w:smartTag>
      <w:r>
        <w:rPr>
          <w:rFonts w:ascii="Arial" w:hAnsi="Arial"/>
          <w:sz w:val="20"/>
        </w:rPr>
        <w:tab/>
      </w:r>
      <w:r>
        <w:rPr>
          <w:rFonts w:ascii="Arial" w:hAnsi="Arial"/>
          <w:sz w:val="20"/>
        </w:rPr>
        <w:tab/>
        <w:t>5</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p>
    <w:p w:rsidR="00D95237" w:rsidRDefault="00D95237" w:rsidP="00D95237">
      <w:pPr>
        <w:tabs>
          <w:tab w:val="decimal" w:pos="180"/>
          <w:tab w:val="left" w:pos="450"/>
          <w:tab w:val="left" w:pos="990"/>
          <w:tab w:val="left" w:pos="1440"/>
          <w:tab w:val="decimal" w:leader="dot" w:pos="9270"/>
        </w:tabs>
        <w:spacing w:after="120"/>
        <w:jc w:val="both"/>
        <w:rPr>
          <w:rFonts w:ascii="Arial" w:hAnsi="Arial"/>
          <w:sz w:val="20"/>
        </w:rPr>
      </w:pPr>
      <w:r>
        <w:rPr>
          <w:rFonts w:ascii="Arial" w:hAnsi="Arial"/>
          <w:sz w:val="20"/>
        </w:rPr>
        <w:tab/>
        <w:t>2.</w:t>
      </w:r>
      <w:r>
        <w:rPr>
          <w:rFonts w:ascii="Arial" w:hAnsi="Arial"/>
          <w:sz w:val="20"/>
        </w:rPr>
        <w:tab/>
        <w:t>General Information for Consultants</w:t>
      </w:r>
      <w:r>
        <w:rPr>
          <w:rFonts w:ascii="Arial" w:hAnsi="Arial"/>
          <w:sz w:val="20"/>
        </w:rPr>
        <w:tab/>
        <w:t>6</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w:t>
      </w:r>
      <w:r>
        <w:rPr>
          <w:rFonts w:ascii="Arial" w:hAnsi="Arial"/>
          <w:sz w:val="20"/>
        </w:rPr>
        <w:tab/>
        <w:t>RFP Coordinator</w:t>
      </w:r>
      <w:r>
        <w:rPr>
          <w:rFonts w:ascii="Arial" w:hAnsi="Arial"/>
          <w:sz w:val="20"/>
        </w:rPr>
        <w:tab/>
        <w:t>6</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2.2</w:t>
      </w:r>
      <w:r>
        <w:rPr>
          <w:rFonts w:ascii="Arial" w:hAnsi="Arial"/>
          <w:sz w:val="20"/>
        </w:rPr>
        <w:tab/>
        <w:t>Estimated Schedule of Procurement Activities</w:t>
      </w:r>
      <w:r>
        <w:rPr>
          <w:rFonts w:ascii="Arial" w:hAnsi="Arial"/>
          <w:sz w:val="20"/>
        </w:rPr>
        <w:tab/>
        <w:t>6</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t xml:space="preserve">    </w:t>
      </w:r>
      <w:r>
        <w:rPr>
          <w:rFonts w:ascii="Arial" w:hAnsi="Arial"/>
          <w:sz w:val="20"/>
        </w:rPr>
        <w:tab/>
        <w:t>2.3     Pre-proposal Conference……………………………………………………………………………...6</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2.4</w:t>
      </w:r>
      <w:r>
        <w:rPr>
          <w:rFonts w:ascii="Arial" w:hAnsi="Arial"/>
          <w:sz w:val="20"/>
        </w:rPr>
        <w:tab/>
        <w:t xml:space="preserve">Submission of Proposals </w:t>
      </w:r>
      <w:r>
        <w:rPr>
          <w:rFonts w:ascii="Arial" w:hAnsi="Arial"/>
          <w:sz w:val="20"/>
        </w:rPr>
        <w:tab/>
        <w:t>6</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2.5</w:t>
      </w:r>
      <w:r>
        <w:rPr>
          <w:rFonts w:ascii="Arial" w:hAnsi="Arial"/>
          <w:sz w:val="20"/>
        </w:rPr>
        <w:tab/>
        <w:t>Proprietary Information/Public Disclosure</w:t>
      </w:r>
      <w:r>
        <w:rPr>
          <w:rFonts w:ascii="Arial" w:hAnsi="Arial"/>
          <w:sz w:val="20"/>
        </w:rPr>
        <w:tab/>
        <w:t>7</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2.6</w:t>
      </w:r>
      <w:r>
        <w:rPr>
          <w:rFonts w:ascii="Arial" w:hAnsi="Arial"/>
          <w:sz w:val="20"/>
        </w:rPr>
        <w:tab/>
        <w:t>Revisions to the RFP</w:t>
      </w:r>
      <w:r>
        <w:rPr>
          <w:rFonts w:ascii="Arial" w:hAnsi="Arial"/>
          <w:sz w:val="20"/>
        </w:rPr>
        <w:tab/>
        <w:t>7</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2.7</w:t>
      </w:r>
      <w:r>
        <w:rPr>
          <w:rFonts w:ascii="Arial" w:hAnsi="Arial"/>
          <w:sz w:val="20"/>
        </w:rPr>
        <w:tab/>
        <w:t>Minority &amp; Women-Owned Business Participation</w:t>
      </w:r>
      <w:r>
        <w:rPr>
          <w:rFonts w:ascii="Arial" w:hAnsi="Arial"/>
          <w:sz w:val="20"/>
        </w:rPr>
        <w:tab/>
        <w:t>7</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 xml:space="preserve">2.8 </w:t>
      </w:r>
      <w:r>
        <w:rPr>
          <w:rFonts w:ascii="Arial" w:hAnsi="Arial"/>
          <w:sz w:val="20"/>
        </w:rPr>
        <w:tab/>
        <w:t>Acceptance Period</w:t>
      </w:r>
      <w:r>
        <w:rPr>
          <w:rFonts w:ascii="Arial" w:hAnsi="Arial"/>
          <w:sz w:val="20"/>
        </w:rPr>
        <w:tab/>
        <w:t>8</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2.9</w:t>
      </w:r>
      <w:r>
        <w:rPr>
          <w:rFonts w:ascii="Arial" w:hAnsi="Arial"/>
          <w:sz w:val="20"/>
        </w:rPr>
        <w:tab/>
        <w:t>Responsiveness</w:t>
      </w:r>
      <w:r>
        <w:rPr>
          <w:rFonts w:ascii="Arial" w:hAnsi="Arial"/>
          <w:sz w:val="20"/>
        </w:rPr>
        <w:tab/>
        <w:t>8</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2.10</w:t>
      </w:r>
      <w:r>
        <w:rPr>
          <w:rFonts w:ascii="Arial" w:hAnsi="Arial"/>
          <w:sz w:val="20"/>
        </w:rPr>
        <w:tab/>
        <w:t>Most Favorable Terms</w:t>
      </w:r>
      <w:r>
        <w:rPr>
          <w:rFonts w:ascii="Arial" w:hAnsi="Arial"/>
          <w:sz w:val="20"/>
        </w:rPr>
        <w:tab/>
        <w:t>8</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2.11</w:t>
      </w:r>
      <w:r>
        <w:rPr>
          <w:rFonts w:ascii="Arial" w:hAnsi="Arial"/>
          <w:sz w:val="20"/>
        </w:rPr>
        <w:tab/>
        <w:t>Contract and General Terms &amp; Conditions</w:t>
      </w:r>
      <w:r>
        <w:rPr>
          <w:rFonts w:ascii="Arial" w:hAnsi="Arial"/>
          <w:sz w:val="20"/>
        </w:rPr>
        <w:tab/>
        <w:t>8</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2.12   Costs to Propose</w:t>
      </w:r>
      <w:r>
        <w:rPr>
          <w:rFonts w:ascii="Arial" w:hAnsi="Arial"/>
          <w:sz w:val="20"/>
        </w:rPr>
        <w:tab/>
        <w:t>8</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2.13</w:t>
      </w:r>
      <w:r>
        <w:rPr>
          <w:rFonts w:ascii="Arial" w:hAnsi="Arial"/>
          <w:sz w:val="20"/>
        </w:rPr>
        <w:tab/>
        <w:t>No Obligation to Contract</w:t>
      </w:r>
      <w:r>
        <w:rPr>
          <w:rFonts w:ascii="Arial" w:hAnsi="Arial"/>
          <w:sz w:val="20"/>
        </w:rPr>
        <w:tab/>
        <w:t>9</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2.14</w:t>
      </w:r>
      <w:r>
        <w:rPr>
          <w:rFonts w:ascii="Arial" w:hAnsi="Arial"/>
          <w:sz w:val="20"/>
        </w:rPr>
        <w:tab/>
        <w:t>Rejection of Proposals</w:t>
      </w:r>
      <w:r>
        <w:rPr>
          <w:rFonts w:ascii="Arial" w:hAnsi="Arial"/>
          <w:sz w:val="20"/>
        </w:rPr>
        <w:tab/>
        <w:t>9</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2.15</w:t>
      </w:r>
      <w:r>
        <w:rPr>
          <w:rFonts w:ascii="Arial" w:hAnsi="Arial"/>
          <w:sz w:val="20"/>
        </w:rPr>
        <w:tab/>
        <w:t>Commitment of Funds</w:t>
      </w:r>
      <w:r>
        <w:rPr>
          <w:rFonts w:ascii="Arial" w:hAnsi="Arial"/>
          <w:sz w:val="20"/>
        </w:rPr>
        <w:tab/>
        <w:t>9</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2.16</w:t>
      </w:r>
      <w:r>
        <w:rPr>
          <w:rFonts w:ascii="Arial" w:hAnsi="Arial"/>
          <w:sz w:val="20"/>
        </w:rPr>
        <w:tab/>
        <w:t>Electronic Payment……………………………………………………………………………………..9</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lastRenderedPageBreak/>
        <w:tab/>
      </w:r>
      <w:r>
        <w:rPr>
          <w:rFonts w:ascii="Arial" w:hAnsi="Arial"/>
          <w:sz w:val="20"/>
        </w:rPr>
        <w:tab/>
        <w:t>2.17</w:t>
      </w:r>
      <w:r>
        <w:rPr>
          <w:rFonts w:ascii="Arial" w:hAnsi="Arial"/>
          <w:sz w:val="20"/>
        </w:rPr>
        <w:tab/>
        <w:t>Insurance Coverage</w:t>
      </w:r>
      <w:r>
        <w:rPr>
          <w:rFonts w:ascii="Arial" w:hAnsi="Arial"/>
          <w:sz w:val="20"/>
        </w:rPr>
        <w:tab/>
        <w:t>9</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p>
    <w:p w:rsidR="00D95237" w:rsidRDefault="00D95237" w:rsidP="00D95237">
      <w:pPr>
        <w:tabs>
          <w:tab w:val="decimal" w:pos="180"/>
          <w:tab w:val="left" w:pos="450"/>
          <w:tab w:val="left" w:pos="990"/>
          <w:tab w:val="left" w:pos="1440"/>
          <w:tab w:val="decimal" w:leader="dot" w:pos="9270"/>
        </w:tabs>
        <w:spacing w:after="120"/>
        <w:jc w:val="both"/>
        <w:rPr>
          <w:rFonts w:ascii="Arial" w:hAnsi="Arial"/>
          <w:sz w:val="20"/>
        </w:rPr>
      </w:pPr>
      <w:r>
        <w:rPr>
          <w:rFonts w:ascii="Arial" w:hAnsi="Arial"/>
          <w:sz w:val="20"/>
        </w:rPr>
        <w:tab/>
        <w:t>3.</w:t>
      </w:r>
      <w:r>
        <w:rPr>
          <w:rFonts w:ascii="Arial" w:hAnsi="Arial"/>
          <w:sz w:val="20"/>
        </w:rPr>
        <w:tab/>
        <w:t>Proposal Contents</w:t>
      </w:r>
      <w:r>
        <w:rPr>
          <w:rFonts w:ascii="Arial" w:hAnsi="Arial"/>
          <w:sz w:val="20"/>
        </w:rPr>
        <w:tab/>
        <w:t>11</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3.1</w:t>
      </w:r>
      <w:r>
        <w:rPr>
          <w:rFonts w:ascii="Arial" w:hAnsi="Arial"/>
          <w:sz w:val="20"/>
        </w:rPr>
        <w:tab/>
        <w:t>Letter of Submittal</w:t>
      </w:r>
      <w:r>
        <w:rPr>
          <w:rFonts w:ascii="Arial" w:hAnsi="Arial"/>
          <w:sz w:val="20"/>
        </w:rPr>
        <w:tab/>
        <w:t>11</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3.2</w:t>
      </w:r>
      <w:r>
        <w:rPr>
          <w:rFonts w:ascii="Arial" w:hAnsi="Arial"/>
          <w:sz w:val="20"/>
        </w:rPr>
        <w:tab/>
        <w:t>Technical Proposal</w:t>
      </w:r>
      <w:r>
        <w:rPr>
          <w:rFonts w:ascii="Arial" w:hAnsi="Arial"/>
          <w:sz w:val="20"/>
        </w:rPr>
        <w:tab/>
        <w:t>11</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3.3</w:t>
      </w:r>
      <w:r>
        <w:rPr>
          <w:rFonts w:ascii="Arial" w:hAnsi="Arial"/>
          <w:sz w:val="20"/>
        </w:rPr>
        <w:tab/>
        <w:t>Management Proposal</w:t>
      </w:r>
      <w:r>
        <w:rPr>
          <w:rFonts w:ascii="Arial" w:hAnsi="Arial"/>
          <w:sz w:val="20"/>
        </w:rPr>
        <w:tab/>
        <w:t>12</w:t>
      </w:r>
    </w:p>
    <w:p w:rsidR="00D95237" w:rsidRDefault="00D95237" w:rsidP="00D95237">
      <w:pPr>
        <w:tabs>
          <w:tab w:val="decimal" w:pos="180"/>
          <w:tab w:val="left" w:pos="450"/>
          <w:tab w:val="left" w:pos="990"/>
          <w:tab w:val="left" w:pos="1440"/>
          <w:tab w:val="decimal" w:leader="dot" w:pos="9270"/>
        </w:tabs>
        <w:jc w:val="both"/>
        <w:rPr>
          <w:rFonts w:ascii="Arial" w:hAnsi="Arial"/>
          <w:b/>
          <w:sz w:val="20"/>
        </w:rPr>
      </w:pPr>
      <w:r>
        <w:rPr>
          <w:rFonts w:ascii="Arial" w:hAnsi="Arial"/>
          <w:sz w:val="20"/>
        </w:rPr>
        <w:tab/>
      </w:r>
      <w:r>
        <w:rPr>
          <w:rFonts w:ascii="Arial" w:hAnsi="Arial"/>
          <w:sz w:val="20"/>
        </w:rPr>
        <w:tab/>
        <w:t>3.4</w:t>
      </w:r>
      <w:r>
        <w:rPr>
          <w:rFonts w:ascii="Arial" w:hAnsi="Arial"/>
          <w:sz w:val="20"/>
        </w:rPr>
        <w:tab/>
        <w:t>Cost Proposal</w:t>
      </w:r>
      <w:r>
        <w:rPr>
          <w:rFonts w:ascii="Arial" w:hAnsi="Arial"/>
          <w:sz w:val="20"/>
        </w:rPr>
        <w:tab/>
        <w:t>13</w:t>
      </w:r>
    </w:p>
    <w:p w:rsidR="00D95237" w:rsidRDefault="00D95237" w:rsidP="00D95237">
      <w:pPr>
        <w:tabs>
          <w:tab w:val="decimal" w:pos="180"/>
          <w:tab w:val="left" w:pos="450"/>
          <w:tab w:val="left" w:pos="990"/>
          <w:tab w:val="left" w:pos="1440"/>
          <w:tab w:val="decimal" w:leader="dot" w:pos="9270"/>
        </w:tabs>
        <w:ind w:left="450"/>
        <w:jc w:val="both"/>
        <w:rPr>
          <w:rFonts w:ascii="Arial" w:hAnsi="Arial"/>
          <w:b/>
          <w:sz w:val="20"/>
        </w:rPr>
      </w:pPr>
    </w:p>
    <w:p w:rsidR="00D95237" w:rsidRDefault="00D95237" w:rsidP="00D95237">
      <w:pPr>
        <w:tabs>
          <w:tab w:val="decimal" w:pos="180"/>
          <w:tab w:val="left" w:pos="450"/>
          <w:tab w:val="left" w:pos="990"/>
          <w:tab w:val="left" w:pos="1440"/>
          <w:tab w:val="decimal" w:leader="dot" w:pos="9270"/>
        </w:tabs>
        <w:spacing w:after="120"/>
        <w:jc w:val="both"/>
        <w:rPr>
          <w:rFonts w:ascii="Arial" w:hAnsi="Arial"/>
          <w:sz w:val="20"/>
        </w:rPr>
      </w:pPr>
      <w:r>
        <w:rPr>
          <w:rFonts w:ascii="Arial" w:hAnsi="Arial"/>
          <w:sz w:val="20"/>
        </w:rPr>
        <w:tab/>
        <w:t>4.</w:t>
      </w:r>
      <w:r>
        <w:rPr>
          <w:rFonts w:ascii="Arial" w:hAnsi="Arial"/>
          <w:sz w:val="20"/>
        </w:rPr>
        <w:tab/>
        <w:t>Evaluation and Contract Award</w:t>
      </w:r>
      <w:r>
        <w:rPr>
          <w:rFonts w:ascii="Arial" w:hAnsi="Arial"/>
          <w:sz w:val="20"/>
        </w:rPr>
        <w:tab/>
        <w:t>15</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4.1</w:t>
      </w:r>
      <w:r>
        <w:rPr>
          <w:rFonts w:ascii="Arial" w:hAnsi="Arial"/>
          <w:sz w:val="20"/>
        </w:rPr>
        <w:tab/>
        <w:t>Evaluation Procedure</w:t>
      </w:r>
      <w:r>
        <w:rPr>
          <w:rFonts w:ascii="Arial" w:hAnsi="Arial"/>
          <w:sz w:val="20"/>
        </w:rPr>
        <w:tab/>
        <w:t>15</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4.2</w:t>
      </w:r>
      <w:r>
        <w:rPr>
          <w:rFonts w:ascii="Arial" w:hAnsi="Arial"/>
          <w:sz w:val="20"/>
        </w:rPr>
        <w:tab/>
        <w:t>Evaluation Weighting and Scoring</w:t>
      </w:r>
      <w:r>
        <w:rPr>
          <w:rFonts w:ascii="Arial" w:hAnsi="Arial"/>
          <w:sz w:val="20"/>
        </w:rPr>
        <w:tab/>
        <w:t>15</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4.3</w:t>
      </w:r>
      <w:r>
        <w:rPr>
          <w:rFonts w:ascii="Arial" w:hAnsi="Arial"/>
          <w:sz w:val="20"/>
        </w:rPr>
        <w:tab/>
        <w:t>Oral Presentations may be Required</w:t>
      </w:r>
      <w:r>
        <w:rPr>
          <w:rFonts w:ascii="Arial" w:hAnsi="Arial"/>
          <w:sz w:val="20"/>
        </w:rPr>
        <w:tab/>
        <w:t>15</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4.4</w:t>
      </w:r>
      <w:r>
        <w:rPr>
          <w:rFonts w:ascii="Arial" w:hAnsi="Arial"/>
          <w:sz w:val="20"/>
        </w:rPr>
        <w:tab/>
        <w:t>Notification to Proposers</w:t>
      </w:r>
      <w:r>
        <w:rPr>
          <w:rFonts w:ascii="Arial" w:hAnsi="Arial"/>
          <w:sz w:val="20"/>
        </w:rPr>
        <w:tab/>
        <w:t>16</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4.5</w:t>
      </w:r>
      <w:r>
        <w:rPr>
          <w:rFonts w:ascii="Arial" w:hAnsi="Arial"/>
          <w:sz w:val="20"/>
        </w:rPr>
        <w:tab/>
        <w:t>Debriefing of Unsuccessful Proposers</w:t>
      </w:r>
      <w:r>
        <w:rPr>
          <w:rFonts w:ascii="Arial" w:hAnsi="Arial"/>
          <w:sz w:val="20"/>
        </w:rPr>
        <w:tab/>
        <w:t>16</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4.6</w:t>
      </w:r>
      <w:r>
        <w:rPr>
          <w:rFonts w:ascii="Arial" w:hAnsi="Arial"/>
          <w:sz w:val="20"/>
        </w:rPr>
        <w:tab/>
        <w:t>Protest Procedure</w:t>
      </w:r>
      <w:r>
        <w:rPr>
          <w:rFonts w:ascii="Arial" w:hAnsi="Arial"/>
          <w:sz w:val="20"/>
        </w:rPr>
        <w:tab/>
        <w:t>16</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p>
    <w:p w:rsidR="00D95237" w:rsidRDefault="00D95237" w:rsidP="00D95237">
      <w:pPr>
        <w:tabs>
          <w:tab w:val="decimal" w:pos="180"/>
          <w:tab w:val="left" w:pos="450"/>
          <w:tab w:val="left" w:pos="990"/>
          <w:tab w:val="left" w:pos="1440"/>
          <w:tab w:val="left" w:pos="1872"/>
          <w:tab w:val="decimal" w:leader="dot" w:pos="9270"/>
        </w:tabs>
        <w:spacing w:after="120"/>
        <w:jc w:val="both"/>
        <w:rPr>
          <w:rFonts w:ascii="Arial" w:hAnsi="Arial"/>
          <w:sz w:val="20"/>
        </w:rPr>
      </w:pPr>
      <w:r>
        <w:rPr>
          <w:rFonts w:ascii="Arial" w:hAnsi="Arial"/>
          <w:sz w:val="20"/>
        </w:rPr>
        <w:tab/>
        <w:t>5.</w:t>
      </w:r>
      <w:r>
        <w:rPr>
          <w:rFonts w:ascii="Arial" w:hAnsi="Arial"/>
          <w:sz w:val="20"/>
        </w:rPr>
        <w:tab/>
        <w:t>RFP Exhibits . …</w:t>
      </w:r>
      <w:r>
        <w:rPr>
          <w:rFonts w:ascii="Arial" w:hAnsi="Arial"/>
          <w:sz w:val="20"/>
        </w:rPr>
        <w:tab/>
        <w:t>18</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Exhibit A</w:t>
      </w:r>
      <w:r>
        <w:rPr>
          <w:rFonts w:ascii="Arial" w:hAnsi="Arial"/>
          <w:sz w:val="20"/>
        </w:rPr>
        <w:tab/>
        <w:t>Certifications and Assurances</w:t>
      </w:r>
    </w:p>
    <w:p w:rsidR="00D95237" w:rsidRDefault="00D95237" w:rsidP="00D95237">
      <w:pPr>
        <w:tabs>
          <w:tab w:val="decimal" w:pos="180"/>
          <w:tab w:val="left" w:pos="450"/>
          <w:tab w:val="left" w:pos="990"/>
          <w:tab w:val="left" w:pos="1440"/>
          <w:tab w:val="left" w:pos="1872"/>
          <w:tab w:val="decimal" w:leader="dot" w:pos="9270"/>
        </w:tabs>
        <w:jc w:val="both"/>
        <w:rPr>
          <w:rFonts w:ascii="Arial" w:hAnsi="Arial"/>
          <w:b/>
          <w:sz w:val="20"/>
        </w:rPr>
      </w:pPr>
      <w:r>
        <w:rPr>
          <w:rFonts w:ascii="Arial" w:hAnsi="Arial"/>
          <w:sz w:val="20"/>
        </w:rPr>
        <w:tab/>
      </w:r>
      <w:r>
        <w:rPr>
          <w:rFonts w:ascii="Arial" w:hAnsi="Arial"/>
          <w:sz w:val="20"/>
        </w:rPr>
        <w:tab/>
        <w:t>Exhibit B</w:t>
      </w:r>
      <w:r>
        <w:rPr>
          <w:rFonts w:ascii="Arial" w:hAnsi="Arial"/>
          <w:sz w:val="20"/>
        </w:rPr>
        <w:tab/>
        <w:t>Personal Service Contract Format including General Terms and Conditions (GT&amp;Cs)</w:t>
      </w:r>
    </w:p>
    <w:p w:rsidR="00D95237" w:rsidRDefault="00D95237" w:rsidP="00D95237">
      <w:pPr>
        <w:tabs>
          <w:tab w:val="decimal" w:pos="432"/>
          <w:tab w:val="left" w:pos="720"/>
          <w:tab w:val="left" w:pos="1296"/>
          <w:tab w:val="left" w:pos="1872"/>
          <w:tab w:val="decimal" w:leader="dot" w:pos="8640"/>
        </w:tabs>
        <w:jc w:val="both"/>
        <w:rPr>
          <w:rFonts w:ascii="Arial" w:hAnsi="Arial"/>
          <w:b/>
          <w:sz w:val="20"/>
        </w:rPr>
      </w:pPr>
    </w:p>
    <w:p w:rsidR="00D95237" w:rsidRDefault="00D95237" w:rsidP="00D95237">
      <w:pPr>
        <w:tabs>
          <w:tab w:val="left" w:pos="-720"/>
          <w:tab w:val="left" w:pos="0"/>
          <w:tab w:val="left" w:pos="731"/>
          <w:tab w:val="left" w:pos="1440"/>
        </w:tabs>
        <w:jc w:val="both"/>
        <w:rPr>
          <w:rFonts w:ascii="Times New Roman" w:hAnsi="Times New Roman"/>
          <w:b/>
        </w:rPr>
      </w:pPr>
    </w:p>
    <w:p w:rsidR="00D95237" w:rsidRPr="007E1514" w:rsidRDefault="00D95237" w:rsidP="00D95237">
      <w:pPr>
        <w:tabs>
          <w:tab w:val="left" w:pos="-720"/>
          <w:tab w:val="left" w:pos="360"/>
          <w:tab w:val="left" w:pos="720"/>
          <w:tab w:val="left" w:pos="1080"/>
          <w:tab w:val="left" w:pos="1440"/>
          <w:tab w:val="left" w:pos="1800"/>
          <w:tab w:val="left" w:pos="2160"/>
          <w:tab w:val="left" w:pos="2520"/>
          <w:tab w:val="left" w:pos="2880"/>
        </w:tabs>
        <w:rPr>
          <w:rFonts w:ascii="Arial" w:hAnsi="Arial"/>
          <w:b/>
          <w:i/>
          <w:sz w:val="20"/>
        </w:rPr>
        <w:sectPr w:rsidR="00D95237" w:rsidRPr="007E1514" w:rsidSect="003B6BD7">
          <w:pgSz w:w="12240" w:h="15840" w:code="1"/>
          <w:pgMar w:top="1440" w:right="1440" w:bottom="1008" w:left="1440" w:header="1440" w:footer="576" w:gutter="0"/>
          <w:pgNumType w:start="1"/>
          <w:cols w:space="720"/>
          <w:noEndnote/>
        </w:sectPr>
      </w:pPr>
      <w:r w:rsidRPr="007E1514">
        <w:rPr>
          <w:rFonts w:ascii="Arial" w:hAnsi="Arial"/>
          <w:i/>
          <w:sz w:val="20"/>
        </w:rPr>
        <w:t xml:space="preserve">      NOTE:  </w:t>
      </w:r>
      <w:r>
        <w:rPr>
          <w:rFonts w:ascii="Arial" w:hAnsi="Arial"/>
          <w:i/>
          <w:sz w:val="20"/>
        </w:rPr>
        <w:t>Include o</w:t>
      </w:r>
      <w:r w:rsidRPr="007E1514">
        <w:rPr>
          <w:rFonts w:ascii="Arial" w:hAnsi="Arial"/>
          <w:i/>
          <w:sz w:val="20"/>
        </w:rPr>
        <w:t>ther exhibits as applicable</w:t>
      </w:r>
      <w:r>
        <w:rPr>
          <w:rFonts w:ascii="Arial" w:hAnsi="Arial"/>
          <w:i/>
          <w:sz w:val="20"/>
        </w:rPr>
        <w:t xml:space="preserve"> to the RFP</w:t>
      </w:r>
      <w:r w:rsidRPr="007E1514">
        <w:rPr>
          <w:rFonts w:ascii="Arial" w:hAnsi="Arial"/>
          <w:i/>
          <w:sz w:val="20"/>
        </w:rPr>
        <w:t>.</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szCs w:val="24"/>
        </w:rPr>
      </w:pPr>
    </w:p>
    <w:p w:rsidR="00D95237" w:rsidRPr="00C966C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szCs w:val="24"/>
        </w:rPr>
      </w:pPr>
      <w:r w:rsidRPr="00C966CA">
        <w:rPr>
          <w:rFonts w:ascii="Arial" w:hAnsi="Arial"/>
          <w:szCs w:val="24"/>
        </w:rPr>
        <w:t>1.</w:t>
      </w:r>
      <w:r w:rsidRPr="00C966CA">
        <w:rPr>
          <w:rFonts w:ascii="Arial" w:hAnsi="Arial"/>
          <w:szCs w:val="24"/>
        </w:rPr>
        <w:tab/>
        <w:t>INTRODUCTION</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b/>
          <w:sz w:val="20"/>
        </w:rPr>
      </w:pPr>
    </w:p>
    <w:p w:rsidR="00D95237" w:rsidRPr="00D87BDA" w:rsidRDefault="00D95237" w:rsidP="00D95237">
      <w:pPr>
        <w:numPr>
          <w:ilvl w:val="1"/>
          <w:numId w:val="5"/>
        </w:numPr>
        <w:tabs>
          <w:tab w:val="clear" w:pos="792"/>
          <w:tab w:val="left" w:pos="-720"/>
          <w:tab w:val="left" w:pos="360"/>
          <w:tab w:val="left" w:pos="990"/>
          <w:tab w:val="left" w:pos="1800"/>
          <w:tab w:val="left" w:pos="2160"/>
          <w:tab w:val="left" w:pos="2520"/>
          <w:tab w:val="left" w:pos="2880"/>
        </w:tabs>
        <w:spacing w:after="0" w:line="240" w:lineRule="auto"/>
        <w:ind w:left="900" w:hanging="540"/>
        <w:jc w:val="both"/>
        <w:rPr>
          <w:rFonts w:ascii="Arial" w:hAnsi="Arial" w:cs="Arial"/>
          <w:sz w:val="20"/>
        </w:rPr>
      </w:pPr>
      <w:r w:rsidRPr="00D87BDA">
        <w:rPr>
          <w:rFonts w:ascii="Arial" w:hAnsi="Arial" w:cs="Arial"/>
          <w:sz w:val="20"/>
        </w:rPr>
        <w:t>PURPOSE AND BACKGROUND</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b/>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i/>
          <w:sz w:val="20"/>
        </w:rPr>
      </w:pPr>
      <w:r w:rsidRPr="00B10719">
        <w:rPr>
          <w:rFonts w:ascii="Arial" w:hAnsi="Arial" w:cs="Arial"/>
          <w:i/>
          <w:sz w:val="20"/>
        </w:rPr>
        <w:t>(NOTE:  Provide a clear statement of the project’s purpose, present system or process, and perceived need, as well as any other background about the project, which may be appropriate.)</w:t>
      </w:r>
    </w:p>
    <w:p w:rsidR="00D95237" w:rsidRPr="00B10719"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i/>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Pr>
          <w:rFonts w:ascii="Arial" w:hAnsi="Arial" w:cs="Arial"/>
          <w:sz w:val="20"/>
        </w:rPr>
        <w:t xml:space="preserve">The Washington State, </w:t>
      </w:r>
      <w:r w:rsidRPr="00CC3391">
        <w:rPr>
          <w:rFonts w:ascii="Arial" w:hAnsi="Arial" w:cs="Arial"/>
          <w:sz w:val="20"/>
          <w:highlight w:val="lightGray"/>
        </w:rPr>
        <w:t>&lt;insert agency name&gt;,</w:t>
      </w:r>
      <w:r w:rsidRPr="00D87BDA">
        <w:rPr>
          <w:rFonts w:ascii="Arial" w:hAnsi="Arial" w:cs="Arial"/>
          <w:sz w:val="20"/>
        </w:rPr>
        <w:t xml:space="preserve"> hereafter called "AGENCY,” is initiating this Request for Proposals (RFP) to solicit proposals from firms interested in participating on a project to</w:t>
      </w:r>
      <w:r>
        <w:rPr>
          <w:rFonts w:ascii="Arial" w:hAnsi="Arial" w:cs="Arial"/>
          <w:sz w:val="20"/>
        </w:rPr>
        <w:t xml:space="preserve"> _________________</w:t>
      </w:r>
      <w:r w:rsidRPr="00D87BDA">
        <w:rPr>
          <w:rFonts w:ascii="Arial" w:hAnsi="Arial" w:cs="Arial"/>
          <w:sz w:val="20"/>
        </w:rPr>
        <w:t>.</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Pr>
          <w:rFonts w:ascii="Arial" w:hAnsi="Arial" w:cs="Arial"/>
          <w:sz w:val="20"/>
        </w:rPr>
        <w:t xml:space="preserve">AGENCY intends to award </w:t>
      </w:r>
      <w:r w:rsidRPr="009A00B2">
        <w:rPr>
          <w:rFonts w:ascii="Arial" w:hAnsi="Arial" w:cs="Arial"/>
          <w:i/>
          <w:sz w:val="20"/>
        </w:rPr>
        <w:t>one/multiple</w:t>
      </w:r>
      <w:r>
        <w:rPr>
          <w:rFonts w:ascii="Arial" w:hAnsi="Arial" w:cs="Arial"/>
          <w:sz w:val="20"/>
        </w:rPr>
        <w:t xml:space="preserve"> contract(s) to provide the services described in this RFP.  </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Pr="00D87BDA" w:rsidRDefault="00D95237" w:rsidP="00D95237">
      <w:pPr>
        <w:numPr>
          <w:ilvl w:val="1"/>
          <w:numId w:val="5"/>
        </w:numPr>
        <w:tabs>
          <w:tab w:val="clear" w:pos="792"/>
          <w:tab w:val="left" w:pos="-720"/>
          <w:tab w:val="left" w:pos="360"/>
          <w:tab w:val="left" w:pos="990"/>
          <w:tab w:val="left" w:pos="1800"/>
          <w:tab w:val="left" w:pos="2160"/>
          <w:tab w:val="left" w:pos="2520"/>
          <w:tab w:val="left" w:pos="2880"/>
        </w:tabs>
        <w:spacing w:after="0" w:line="240" w:lineRule="auto"/>
        <w:ind w:left="900" w:hanging="540"/>
        <w:jc w:val="both"/>
        <w:rPr>
          <w:rFonts w:ascii="Arial" w:hAnsi="Arial" w:cs="Arial"/>
          <w:sz w:val="20"/>
        </w:rPr>
      </w:pPr>
      <w:r w:rsidRPr="00D87BDA">
        <w:rPr>
          <w:rFonts w:ascii="Arial" w:hAnsi="Arial" w:cs="Arial"/>
          <w:sz w:val="20"/>
        </w:rPr>
        <w:t>OBJECTIVES AND SCOPE OF WORK</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sz w:val="20"/>
        </w:rPr>
      </w:pPr>
    </w:p>
    <w:p w:rsidR="00D95237" w:rsidRDefault="00D95237" w:rsidP="00D95237">
      <w:pPr>
        <w:ind w:left="360"/>
        <w:rPr>
          <w:rFonts w:ascii="Arial" w:hAnsi="Arial" w:cs="Arial"/>
          <w:b/>
          <w:i/>
          <w:sz w:val="20"/>
        </w:rPr>
      </w:pPr>
      <w:r w:rsidRPr="00B10719">
        <w:rPr>
          <w:rFonts w:ascii="Arial" w:hAnsi="Arial" w:cs="Arial"/>
          <w:i/>
          <w:sz w:val="20"/>
        </w:rPr>
        <w:t>(NOTE:  Explain what the contract is intended to accomplish.).</w:t>
      </w:r>
    </w:p>
    <w:p w:rsidR="00D95237" w:rsidRDefault="00D95237" w:rsidP="00D95237">
      <w:pPr>
        <w:ind w:left="360"/>
        <w:rPr>
          <w:rFonts w:ascii="Arial" w:hAnsi="Arial" w:cs="Arial"/>
          <w:b/>
          <w:i/>
          <w:sz w:val="20"/>
        </w:rPr>
      </w:pPr>
    </w:p>
    <w:p w:rsidR="00D95237" w:rsidRDefault="00D95237" w:rsidP="00D95237">
      <w:pPr>
        <w:ind w:left="360"/>
        <w:rPr>
          <w:rFonts w:ascii="Arial" w:hAnsi="Arial" w:cs="Arial"/>
          <w:b/>
          <w:sz w:val="20"/>
        </w:rPr>
      </w:pPr>
    </w:p>
    <w:p w:rsidR="00D95237" w:rsidRDefault="00D95237" w:rsidP="00D95237">
      <w:pPr>
        <w:ind w:left="360"/>
        <w:rPr>
          <w:rFonts w:ascii="Arial" w:hAnsi="Arial" w:cs="Arial"/>
          <w:b/>
          <w:sz w:val="20"/>
        </w:rPr>
      </w:pPr>
    </w:p>
    <w:p w:rsidR="00D95237" w:rsidRPr="00B10719" w:rsidRDefault="00D95237" w:rsidP="00D95237">
      <w:pPr>
        <w:ind w:left="360"/>
        <w:rPr>
          <w:rFonts w:ascii="Arial" w:hAnsi="Arial" w:cs="Arial"/>
          <w:b/>
          <w:sz w:val="20"/>
        </w:rPr>
      </w:pPr>
    </w:p>
    <w:p w:rsidR="00D95237" w:rsidRDefault="00D95237" w:rsidP="00D95237">
      <w:pPr>
        <w:ind w:left="360"/>
        <w:rPr>
          <w:rFonts w:ascii="Arial" w:hAnsi="Arial" w:cs="Arial"/>
          <w:b/>
          <w:sz w:val="20"/>
        </w:rPr>
      </w:pPr>
    </w:p>
    <w:p w:rsidR="00D95237" w:rsidRDefault="00D95237" w:rsidP="00D95237">
      <w:pPr>
        <w:numPr>
          <w:ilvl w:val="1"/>
          <w:numId w:val="8"/>
        </w:numPr>
        <w:spacing w:after="0" w:line="240" w:lineRule="auto"/>
        <w:rPr>
          <w:rFonts w:ascii="Arial" w:hAnsi="Arial" w:cs="Arial"/>
          <w:sz w:val="20"/>
        </w:rPr>
      </w:pPr>
      <w:r>
        <w:rPr>
          <w:rFonts w:ascii="Arial" w:hAnsi="Arial" w:cs="Arial"/>
          <w:sz w:val="20"/>
        </w:rPr>
        <w:t>MINIMUM QUALIFICATIONS</w:t>
      </w:r>
    </w:p>
    <w:p w:rsidR="00D95237" w:rsidRDefault="00D95237" w:rsidP="00D95237">
      <w:pPr>
        <w:ind w:left="360"/>
        <w:rPr>
          <w:rFonts w:ascii="Arial" w:hAnsi="Arial" w:cs="Arial"/>
          <w:sz w:val="20"/>
        </w:rPr>
      </w:pPr>
    </w:p>
    <w:p w:rsidR="00D95237" w:rsidRPr="00B10719" w:rsidRDefault="00D95237" w:rsidP="00D95237">
      <w:pPr>
        <w:ind w:left="360"/>
        <w:rPr>
          <w:rFonts w:ascii="Arial" w:hAnsi="Arial" w:cs="Arial"/>
          <w:i/>
          <w:sz w:val="20"/>
        </w:rPr>
      </w:pPr>
      <w:r w:rsidRPr="00B10719">
        <w:rPr>
          <w:rFonts w:ascii="Arial" w:hAnsi="Arial" w:cs="Arial"/>
          <w:i/>
          <w:sz w:val="20"/>
        </w:rPr>
        <w:t>(NOTE:  Include what is required to be able to qualify for a contract.)</w:t>
      </w:r>
    </w:p>
    <w:p w:rsidR="00D95237" w:rsidRDefault="00D95237" w:rsidP="00D95237">
      <w:pPr>
        <w:ind w:left="360"/>
        <w:rPr>
          <w:rFonts w:ascii="Arial" w:hAnsi="Arial" w:cs="Arial"/>
          <w:sz w:val="20"/>
        </w:rPr>
      </w:pPr>
    </w:p>
    <w:p w:rsidR="00D95237" w:rsidRDefault="00D95237" w:rsidP="00D95237">
      <w:pPr>
        <w:ind w:left="360"/>
        <w:rPr>
          <w:rFonts w:ascii="Arial" w:hAnsi="Arial" w:cs="Arial"/>
          <w:b/>
          <w:sz w:val="20"/>
        </w:rPr>
      </w:pPr>
      <w:r>
        <w:rPr>
          <w:rFonts w:ascii="Arial" w:hAnsi="Arial" w:cs="Arial"/>
          <w:sz w:val="20"/>
        </w:rPr>
        <w:t xml:space="preserve">Minimum qualifications include: </w:t>
      </w:r>
    </w:p>
    <w:p w:rsidR="00D95237" w:rsidRDefault="00D95237" w:rsidP="00D95237">
      <w:pPr>
        <w:numPr>
          <w:ilvl w:val="0"/>
          <w:numId w:val="9"/>
        </w:numPr>
        <w:spacing w:after="0" w:line="240" w:lineRule="auto"/>
        <w:rPr>
          <w:rFonts w:ascii="Arial" w:hAnsi="Arial" w:cs="Arial"/>
          <w:b/>
          <w:sz w:val="20"/>
        </w:rPr>
      </w:pPr>
      <w:r>
        <w:rPr>
          <w:rFonts w:ascii="Arial" w:hAnsi="Arial" w:cs="Arial"/>
          <w:sz w:val="20"/>
        </w:rPr>
        <w:lastRenderedPageBreak/>
        <w:t xml:space="preserve">Licensed to do business in the State of </w:t>
      </w:r>
      <w:smartTag w:uri="urn:schemas-microsoft-com:office:smarttags" w:element="State">
        <w:r>
          <w:rPr>
            <w:rFonts w:ascii="Arial" w:hAnsi="Arial" w:cs="Arial"/>
            <w:sz w:val="20"/>
          </w:rPr>
          <w:t>Washington</w:t>
        </w:r>
      </w:smartTag>
      <w:r>
        <w:rPr>
          <w:rFonts w:ascii="Arial" w:hAnsi="Arial" w:cs="Arial"/>
          <w:sz w:val="20"/>
        </w:rPr>
        <w:t xml:space="preserve"> or provide a commitment that it will become licensed in </w:t>
      </w:r>
      <w:smartTag w:uri="urn:schemas-microsoft-com:office:smarttags" w:element="place">
        <w:smartTag w:uri="urn:schemas-microsoft-com:office:smarttags" w:element="State">
          <w:r>
            <w:rPr>
              <w:rFonts w:ascii="Arial" w:hAnsi="Arial" w:cs="Arial"/>
              <w:sz w:val="20"/>
            </w:rPr>
            <w:t>Washington</w:t>
          </w:r>
        </w:smartTag>
      </w:smartTag>
      <w:r>
        <w:rPr>
          <w:rFonts w:ascii="Arial" w:hAnsi="Arial" w:cs="Arial"/>
          <w:sz w:val="20"/>
        </w:rPr>
        <w:t xml:space="preserve"> within thirty (30) calendar days of being selected as the Apparently Successful Contractor.</w:t>
      </w:r>
    </w:p>
    <w:p w:rsidR="00D95237" w:rsidRDefault="00D95237" w:rsidP="00D95237">
      <w:pPr>
        <w:numPr>
          <w:ilvl w:val="0"/>
          <w:numId w:val="9"/>
        </w:numPr>
        <w:spacing w:after="0" w:line="240" w:lineRule="auto"/>
        <w:rPr>
          <w:rFonts w:ascii="Arial" w:hAnsi="Arial" w:cs="Arial"/>
          <w:b/>
          <w:sz w:val="20"/>
        </w:rPr>
      </w:pPr>
      <w:r>
        <w:rPr>
          <w:rFonts w:ascii="Arial" w:hAnsi="Arial" w:cs="Arial"/>
          <w:sz w:val="20"/>
        </w:rPr>
        <w:t>______ years experience _________________</w:t>
      </w:r>
    </w:p>
    <w:p w:rsidR="00D95237" w:rsidRDefault="00D95237" w:rsidP="00D95237">
      <w:pPr>
        <w:numPr>
          <w:ilvl w:val="0"/>
          <w:numId w:val="9"/>
        </w:numPr>
        <w:spacing w:after="0" w:line="240" w:lineRule="auto"/>
        <w:rPr>
          <w:rFonts w:ascii="Arial" w:hAnsi="Arial" w:cs="Arial"/>
          <w:b/>
          <w:sz w:val="20"/>
        </w:rPr>
      </w:pPr>
      <w:r>
        <w:rPr>
          <w:rFonts w:ascii="Arial" w:hAnsi="Arial" w:cs="Arial"/>
          <w:sz w:val="20"/>
        </w:rPr>
        <w:t>Experience  with _______________</w:t>
      </w:r>
    </w:p>
    <w:p w:rsidR="00D95237" w:rsidRPr="001033CD" w:rsidRDefault="00D95237" w:rsidP="00D95237">
      <w:pPr>
        <w:numPr>
          <w:ilvl w:val="0"/>
          <w:numId w:val="9"/>
        </w:numPr>
        <w:spacing w:after="0" w:line="240" w:lineRule="auto"/>
        <w:rPr>
          <w:rFonts w:ascii="Arial" w:hAnsi="Arial" w:cs="Arial"/>
          <w:b/>
          <w:sz w:val="20"/>
        </w:rPr>
      </w:pPr>
      <w:r>
        <w:rPr>
          <w:rFonts w:ascii="Arial" w:hAnsi="Arial" w:cs="Arial"/>
          <w:sz w:val="20"/>
        </w:rPr>
        <w:t>Experience with _______________</w:t>
      </w:r>
    </w:p>
    <w:p w:rsidR="00D95237" w:rsidRDefault="00D95237" w:rsidP="00D95237">
      <w:pPr>
        <w:ind w:left="360"/>
        <w:rPr>
          <w:rFonts w:ascii="Arial" w:hAnsi="Arial" w:cs="Arial"/>
          <w:sz w:val="20"/>
        </w:rPr>
      </w:pPr>
    </w:p>
    <w:p w:rsidR="00D95237" w:rsidRDefault="00D95237" w:rsidP="00D95237">
      <w:pPr>
        <w:ind w:left="360"/>
        <w:rPr>
          <w:rFonts w:ascii="Arial" w:hAnsi="Arial" w:cs="Arial"/>
          <w:sz w:val="20"/>
        </w:rPr>
      </w:pPr>
    </w:p>
    <w:p w:rsidR="00D95237" w:rsidRPr="00D87BDA" w:rsidRDefault="00D95237" w:rsidP="00D95237">
      <w:pPr>
        <w:numPr>
          <w:ilvl w:val="1"/>
          <w:numId w:val="8"/>
        </w:numPr>
        <w:spacing w:after="0" w:line="240" w:lineRule="auto"/>
        <w:rPr>
          <w:rFonts w:ascii="Arial" w:hAnsi="Arial" w:cs="Arial"/>
          <w:sz w:val="20"/>
        </w:rPr>
      </w:pPr>
      <w:r w:rsidRPr="00D87BDA">
        <w:rPr>
          <w:rFonts w:ascii="Arial" w:hAnsi="Arial" w:cs="Arial"/>
          <w:sz w:val="20"/>
        </w:rPr>
        <w:t>FUNDING</w:t>
      </w:r>
      <w:r>
        <w:rPr>
          <w:rFonts w:ascii="Arial" w:hAnsi="Arial" w:cs="Arial"/>
          <w:sz w:val="20"/>
        </w:rPr>
        <w:t xml:space="preserve"> (OPTIONAL)</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720" w:hanging="720"/>
        <w:jc w:val="both"/>
        <w:rPr>
          <w:rFonts w:ascii="Arial" w:hAnsi="Arial" w:cs="Arial"/>
          <w:b/>
          <w:sz w:val="20"/>
        </w:rPr>
      </w:pPr>
    </w:p>
    <w:p w:rsidR="00D95237" w:rsidRPr="00D87BDA" w:rsidRDefault="00D95237" w:rsidP="00D95237">
      <w:pPr>
        <w:pStyle w:val="BodyTextIndent"/>
        <w:tabs>
          <w:tab w:val="clear" w:pos="0"/>
          <w:tab w:val="clear" w:pos="3240"/>
          <w:tab w:val="clear" w:pos="3600"/>
          <w:tab w:val="clear" w:pos="4320"/>
          <w:tab w:val="clear" w:pos="5040"/>
          <w:tab w:val="clear" w:pos="5760"/>
          <w:tab w:val="clear" w:pos="6480"/>
          <w:tab w:val="clear" w:pos="7200"/>
        </w:tabs>
        <w:rPr>
          <w:rFonts w:cs="Arial"/>
        </w:rPr>
      </w:pPr>
      <w:r w:rsidRPr="00D87BDA">
        <w:rPr>
          <w:rFonts w:cs="Arial"/>
        </w:rPr>
        <w:t xml:space="preserve">The AGENCY has budgeted an amount not to exceed </w:t>
      </w:r>
      <w:r w:rsidRPr="00B10719">
        <w:rPr>
          <w:rFonts w:cs="Arial"/>
          <w:i/>
        </w:rPr>
        <w:t>SPELL OUT NUMBERS</w:t>
      </w:r>
      <w:r>
        <w:rPr>
          <w:rFonts w:cs="Arial"/>
        </w:rPr>
        <w:t xml:space="preserve"> Dollars (</w:t>
      </w:r>
      <w:r w:rsidRPr="00D87BDA">
        <w:rPr>
          <w:rFonts w:cs="Arial"/>
        </w:rPr>
        <w:t>$</w:t>
      </w:r>
      <w:r>
        <w:rPr>
          <w:rFonts w:cs="Arial"/>
        </w:rPr>
        <w:t>________</w:t>
      </w:r>
      <w:r w:rsidRPr="00D87BDA">
        <w:rPr>
          <w:rFonts w:cs="Arial"/>
        </w:rPr>
        <w:t>) for this project.  Proposals in excess of $</w:t>
      </w:r>
      <w:r>
        <w:rPr>
          <w:rFonts w:cs="Arial"/>
        </w:rPr>
        <w:t>_________</w:t>
      </w:r>
      <w:r w:rsidRPr="00D87BDA">
        <w:rPr>
          <w:rFonts w:cs="Arial"/>
        </w:rPr>
        <w:t xml:space="preserve"> will be considered non-responsive and will not be evaluated.</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720" w:hanging="720"/>
        <w:jc w:val="both"/>
        <w:rPr>
          <w:rFonts w:ascii="Arial" w:hAnsi="Arial" w:cs="Arial"/>
          <w:b/>
          <w:sz w:val="20"/>
        </w:rPr>
      </w:pPr>
    </w:p>
    <w:p w:rsidR="00D95237" w:rsidRPr="00D87BDA" w:rsidRDefault="00D95237" w:rsidP="00D95237">
      <w:pPr>
        <w:pStyle w:val="BodyTextIndent"/>
        <w:tabs>
          <w:tab w:val="clear" w:pos="0"/>
          <w:tab w:val="clear" w:pos="3240"/>
          <w:tab w:val="clear" w:pos="3600"/>
          <w:tab w:val="clear" w:pos="4320"/>
          <w:tab w:val="clear" w:pos="5040"/>
          <w:tab w:val="clear" w:pos="5760"/>
          <w:tab w:val="clear" w:pos="6480"/>
          <w:tab w:val="clear" w:pos="7200"/>
        </w:tabs>
        <w:rPr>
          <w:rFonts w:cs="Arial"/>
        </w:rPr>
      </w:pPr>
      <w:r w:rsidRPr="00D87BDA">
        <w:rPr>
          <w:rFonts w:cs="Arial"/>
        </w:rPr>
        <w:t>Any contract awarded as a result of this procurement is contingent upon the availability of funding.</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720"/>
        <w:jc w:val="both"/>
        <w:rPr>
          <w:rFonts w:ascii="Arial" w:hAnsi="Arial" w:cs="Arial"/>
          <w:b/>
          <w:sz w:val="20"/>
        </w:rPr>
      </w:pPr>
    </w:p>
    <w:p w:rsidR="00D95237" w:rsidRPr="00D87BDA" w:rsidRDefault="00D95237" w:rsidP="00D95237">
      <w:pPr>
        <w:numPr>
          <w:ilvl w:val="1"/>
          <w:numId w:val="8"/>
        </w:numPr>
        <w:tabs>
          <w:tab w:val="left" w:pos="-720"/>
          <w:tab w:val="left" w:pos="360"/>
          <w:tab w:val="left" w:pos="1800"/>
          <w:tab w:val="left" w:pos="2160"/>
          <w:tab w:val="left" w:pos="2520"/>
          <w:tab w:val="left" w:pos="2880"/>
        </w:tabs>
        <w:spacing w:after="0" w:line="240" w:lineRule="auto"/>
        <w:jc w:val="both"/>
        <w:rPr>
          <w:rFonts w:ascii="Arial" w:hAnsi="Arial" w:cs="Arial"/>
          <w:sz w:val="20"/>
        </w:rPr>
      </w:pPr>
      <w:r w:rsidRPr="00D87BDA">
        <w:rPr>
          <w:rFonts w:ascii="Arial" w:hAnsi="Arial" w:cs="Arial"/>
          <w:sz w:val="20"/>
        </w:rPr>
        <w:t>PERIOD OF PERFORMANCE</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720"/>
        <w:jc w:val="both"/>
        <w:rPr>
          <w:rFonts w:ascii="Arial" w:hAnsi="Arial" w:cs="Arial"/>
          <w:b/>
          <w:sz w:val="20"/>
        </w:rPr>
      </w:pP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sidRPr="00D87BDA">
        <w:rPr>
          <w:rFonts w:ascii="Arial" w:hAnsi="Arial" w:cs="Arial"/>
          <w:sz w:val="20"/>
        </w:rPr>
        <w:t xml:space="preserve">The period of performance of any contract resulting from this RFP is tentatively scheduled to begin on or about </w:t>
      </w:r>
      <w:r>
        <w:rPr>
          <w:rFonts w:ascii="Arial" w:hAnsi="Arial" w:cs="Arial"/>
          <w:sz w:val="20"/>
        </w:rPr>
        <w:t>_______</w:t>
      </w:r>
      <w:r w:rsidRPr="00D87BDA">
        <w:rPr>
          <w:rFonts w:ascii="Arial" w:hAnsi="Arial" w:cs="Arial"/>
          <w:sz w:val="20"/>
        </w:rPr>
        <w:t>and to end on</w:t>
      </w:r>
      <w:r>
        <w:rPr>
          <w:rFonts w:ascii="Arial" w:hAnsi="Arial" w:cs="Arial"/>
          <w:sz w:val="20"/>
        </w:rPr>
        <w:t>_______</w:t>
      </w:r>
      <w:r w:rsidRPr="00D87BDA">
        <w:rPr>
          <w:rFonts w:ascii="Arial" w:hAnsi="Arial" w:cs="Arial"/>
          <w:sz w:val="20"/>
        </w:rPr>
        <w:t>.  Amendments extending the period of performance, if any, shall be at the sole discretion of the AGENCY.</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sidRPr="00D87BDA">
        <w:rPr>
          <w:rFonts w:ascii="Arial" w:hAnsi="Arial" w:cs="Arial"/>
          <w:sz w:val="20"/>
        </w:rPr>
        <w:t>The AGENCY reserves the right to extend the contract for two one-year periods.</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Default="00D95237" w:rsidP="00D95237">
      <w:pPr>
        <w:numPr>
          <w:ilvl w:val="1"/>
          <w:numId w:val="8"/>
        </w:numPr>
        <w:tabs>
          <w:tab w:val="left" w:pos="-720"/>
          <w:tab w:val="left" w:pos="360"/>
          <w:tab w:val="left" w:pos="1800"/>
          <w:tab w:val="left" w:pos="2160"/>
          <w:tab w:val="left" w:pos="2520"/>
          <w:tab w:val="left" w:pos="2880"/>
        </w:tabs>
        <w:spacing w:after="0" w:line="240" w:lineRule="auto"/>
        <w:ind w:left="900" w:hanging="540"/>
        <w:jc w:val="both"/>
        <w:rPr>
          <w:rFonts w:ascii="Arial" w:hAnsi="Arial" w:cs="Arial"/>
          <w:sz w:val="20"/>
        </w:rPr>
      </w:pPr>
      <w:r>
        <w:rPr>
          <w:rFonts w:ascii="Arial" w:hAnsi="Arial" w:cs="Arial"/>
          <w:sz w:val="20"/>
        </w:rPr>
        <w:t xml:space="preserve">CONTRACTING WITH CURRENT OR </w:t>
      </w:r>
      <w:smartTag w:uri="urn:schemas-microsoft-com:office:smarttags" w:element="place">
        <w:smartTag w:uri="urn:schemas-microsoft-com:office:smarttags" w:element="PlaceName">
          <w:r>
            <w:rPr>
              <w:rFonts w:ascii="Arial" w:hAnsi="Arial" w:cs="Arial"/>
              <w:sz w:val="20"/>
            </w:rPr>
            <w:t>FORMER</w:t>
          </w:r>
        </w:smartTag>
        <w:r>
          <w:rPr>
            <w:rFonts w:ascii="Arial" w:hAnsi="Arial" w:cs="Arial"/>
            <w:sz w:val="20"/>
          </w:rPr>
          <w:t xml:space="preserve"> </w:t>
        </w:r>
        <w:smartTag w:uri="urn:schemas-microsoft-com:office:smarttags" w:element="PlaceType">
          <w:r>
            <w:rPr>
              <w:rFonts w:ascii="Arial" w:hAnsi="Arial" w:cs="Arial"/>
              <w:sz w:val="20"/>
            </w:rPr>
            <w:t>STATE</w:t>
          </w:r>
        </w:smartTag>
      </w:smartTag>
      <w:r>
        <w:rPr>
          <w:rFonts w:ascii="Arial" w:hAnsi="Arial" w:cs="Arial"/>
          <w:sz w:val="20"/>
        </w:rPr>
        <w:t xml:space="preserve"> EMPLOYEES</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sidRPr="009A00B2">
        <w:rPr>
          <w:rFonts w:ascii="Arial" w:hAnsi="Arial" w:cs="Arial"/>
          <w:sz w:val="20"/>
        </w:rPr>
        <w:t>Specific restrictions apply t</w:t>
      </w:r>
      <w:r>
        <w:rPr>
          <w:rFonts w:ascii="Arial" w:hAnsi="Arial" w:cs="Arial"/>
          <w:sz w:val="20"/>
        </w:rPr>
        <w:t>o</w:t>
      </w:r>
      <w:r w:rsidRPr="009A00B2">
        <w:rPr>
          <w:rFonts w:ascii="Arial" w:hAnsi="Arial" w:cs="Arial"/>
          <w:sz w:val="20"/>
        </w:rPr>
        <w:t xml:space="preserve"> contracting with current or former state employees pursuant to</w:t>
      </w:r>
      <w:r>
        <w:rPr>
          <w:rFonts w:ascii="Arial" w:hAnsi="Arial" w:cs="Arial"/>
          <w:sz w:val="20"/>
        </w:rPr>
        <w:t xml:space="preserve"> chapter 42.52 of the Revised Code of Washington.  Proposers should familiarize themselves with the requirements prior to submitting a proposal that includes current or former state employees.</w:t>
      </w:r>
    </w:p>
    <w:p w:rsidR="00D95237" w:rsidRPr="009A00B2"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sz w:val="20"/>
        </w:rPr>
      </w:pPr>
    </w:p>
    <w:p w:rsidR="00D95237" w:rsidRPr="00D87BDA" w:rsidRDefault="00D95237" w:rsidP="00D95237">
      <w:pPr>
        <w:numPr>
          <w:ilvl w:val="1"/>
          <w:numId w:val="8"/>
        </w:numPr>
        <w:tabs>
          <w:tab w:val="left" w:pos="-720"/>
          <w:tab w:val="left" w:pos="360"/>
          <w:tab w:val="left" w:pos="1800"/>
          <w:tab w:val="left" w:pos="2160"/>
          <w:tab w:val="left" w:pos="2520"/>
          <w:tab w:val="left" w:pos="2880"/>
        </w:tabs>
        <w:spacing w:after="0" w:line="240" w:lineRule="auto"/>
        <w:ind w:left="900" w:hanging="540"/>
        <w:jc w:val="both"/>
        <w:rPr>
          <w:rFonts w:ascii="Arial" w:hAnsi="Arial" w:cs="Arial"/>
          <w:sz w:val="20"/>
        </w:rPr>
      </w:pPr>
      <w:commentRangeStart w:id="1"/>
      <w:r w:rsidRPr="00D87BDA">
        <w:rPr>
          <w:rFonts w:ascii="Arial" w:hAnsi="Arial" w:cs="Arial"/>
          <w:sz w:val="20"/>
        </w:rPr>
        <w:t>DEFINITIONS</w:t>
      </w:r>
      <w:commentRangeEnd w:id="1"/>
      <w:r w:rsidR="00D20047">
        <w:rPr>
          <w:rStyle w:val="CommentReference"/>
        </w:rPr>
        <w:commentReference w:id="1"/>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b/>
          <w:sz w:val="20"/>
        </w:rPr>
      </w:pPr>
    </w:p>
    <w:p w:rsidR="00D95237" w:rsidRPr="00D87BDA" w:rsidRDefault="00D95237" w:rsidP="00D95237">
      <w:pPr>
        <w:pStyle w:val="BodyTextIndent"/>
        <w:tabs>
          <w:tab w:val="clear" w:pos="0"/>
          <w:tab w:val="clear" w:pos="3240"/>
          <w:tab w:val="clear" w:pos="3600"/>
          <w:tab w:val="clear" w:pos="4320"/>
          <w:tab w:val="clear" w:pos="5040"/>
          <w:tab w:val="clear" w:pos="5760"/>
          <w:tab w:val="clear" w:pos="6480"/>
          <w:tab w:val="clear" w:pos="7200"/>
        </w:tabs>
        <w:rPr>
          <w:rFonts w:cs="Arial"/>
        </w:rPr>
      </w:pPr>
      <w:r w:rsidRPr="00D87BDA">
        <w:rPr>
          <w:rFonts w:cs="Arial"/>
        </w:rPr>
        <w:t>Definitions for the purposes of this RFP include:</w:t>
      </w:r>
    </w:p>
    <w:p w:rsidR="00D95237" w:rsidRDefault="00D95237" w:rsidP="00D95237">
      <w:pPr>
        <w:tabs>
          <w:tab w:val="left" w:pos="-720"/>
        </w:tabs>
        <w:spacing w:before="120" w:after="120"/>
        <w:ind w:left="360"/>
        <w:jc w:val="both"/>
        <w:rPr>
          <w:rFonts w:ascii="Arial" w:hAnsi="Arial" w:cs="Arial"/>
          <w:b/>
          <w:sz w:val="20"/>
        </w:rPr>
      </w:pPr>
      <w:r w:rsidRPr="00D87BDA">
        <w:rPr>
          <w:rFonts w:ascii="Arial" w:hAnsi="Arial" w:cs="Arial"/>
          <w:sz w:val="20"/>
        </w:rPr>
        <w:t xml:space="preserve">Agency – The </w:t>
      </w:r>
      <w:r w:rsidRPr="00EA4519">
        <w:rPr>
          <w:rFonts w:ascii="Arial" w:hAnsi="Arial" w:cs="Arial"/>
          <w:sz w:val="20"/>
          <w:highlight w:val="lightGray"/>
        </w:rPr>
        <w:t>&lt;Insert AGENCY Name&gt;</w:t>
      </w:r>
      <w:r>
        <w:rPr>
          <w:rFonts w:ascii="Arial" w:hAnsi="Arial" w:cs="Arial"/>
          <w:sz w:val="20"/>
        </w:rPr>
        <w:t xml:space="preserve"> is the</w:t>
      </w:r>
      <w:r w:rsidRPr="00D87BDA">
        <w:rPr>
          <w:rFonts w:ascii="Arial" w:hAnsi="Arial" w:cs="Arial"/>
          <w:sz w:val="20"/>
        </w:rPr>
        <w:t xml:space="preserve"> agency of the state of </w:t>
      </w:r>
      <w:smartTag w:uri="urn:schemas-microsoft-com:office:smarttags" w:element="State">
        <w:smartTag w:uri="urn:schemas-microsoft-com:office:smarttags" w:element="place">
          <w:r w:rsidRPr="00D87BDA">
            <w:rPr>
              <w:rFonts w:ascii="Arial" w:hAnsi="Arial" w:cs="Arial"/>
              <w:sz w:val="20"/>
            </w:rPr>
            <w:t>Washington</w:t>
          </w:r>
        </w:smartTag>
      </w:smartTag>
      <w:r w:rsidRPr="00D87BDA">
        <w:rPr>
          <w:rFonts w:ascii="Arial" w:hAnsi="Arial" w:cs="Arial"/>
          <w:sz w:val="20"/>
        </w:rPr>
        <w:t xml:space="preserve"> that is issuing this RFP.</w:t>
      </w:r>
    </w:p>
    <w:p w:rsidR="00D95237" w:rsidRPr="00D87BDA" w:rsidRDefault="00D95237" w:rsidP="00D95237">
      <w:pPr>
        <w:tabs>
          <w:tab w:val="left" w:pos="-720"/>
        </w:tabs>
        <w:spacing w:before="120" w:after="120"/>
        <w:ind w:left="360"/>
        <w:jc w:val="both"/>
        <w:rPr>
          <w:rFonts w:ascii="Arial" w:hAnsi="Arial" w:cs="Arial"/>
          <w:b/>
          <w:sz w:val="20"/>
        </w:rPr>
      </w:pPr>
      <w:r w:rsidRPr="007E1514">
        <w:rPr>
          <w:rFonts w:ascii="Arial" w:hAnsi="Arial" w:cs="Arial"/>
          <w:sz w:val="20"/>
        </w:rPr>
        <w:t>Apparent Successful Contractor</w:t>
      </w:r>
      <w:r>
        <w:rPr>
          <w:rFonts w:ascii="Arial" w:hAnsi="Arial" w:cs="Arial"/>
          <w:sz w:val="20"/>
        </w:rPr>
        <w:t xml:space="preserve"> – The consultant selected as the entity to perform the anticipated services, subject to completion of contract negotiations and execution of a written contract.  </w:t>
      </w:r>
    </w:p>
    <w:p w:rsidR="00D95237" w:rsidRPr="00D87BDA" w:rsidRDefault="00D95237" w:rsidP="00D95237">
      <w:pPr>
        <w:tabs>
          <w:tab w:val="left" w:pos="-720"/>
        </w:tabs>
        <w:spacing w:before="120" w:after="120"/>
        <w:ind w:left="360"/>
        <w:jc w:val="both"/>
        <w:rPr>
          <w:rFonts w:ascii="Arial" w:hAnsi="Arial" w:cs="Arial"/>
          <w:b/>
          <w:sz w:val="20"/>
        </w:rPr>
      </w:pPr>
      <w:r w:rsidRPr="00D87BDA">
        <w:rPr>
          <w:rFonts w:ascii="Arial" w:hAnsi="Arial" w:cs="Arial"/>
          <w:sz w:val="20"/>
        </w:rPr>
        <w:lastRenderedPageBreak/>
        <w:t xml:space="preserve">Consultant – Individual or company </w:t>
      </w:r>
      <w:r>
        <w:rPr>
          <w:rFonts w:ascii="Arial" w:hAnsi="Arial" w:cs="Arial"/>
          <w:sz w:val="20"/>
        </w:rPr>
        <w:t xml:space="preserve">interested in the RFP and that may or does </w:t>
      </w:r>
      <w:r w:rsidRPr="00D87BDA">
        <w:rPr>
          <w:rFonts w:ascii="Arial" w:hAnsi="Arial" w:cs="Arial"/>
          <w:sz w:val="20"/>
        </w:rPr>
        <w:t>submit a proposal in order to attain a contract with the AGENCY.</w:t>
      </w:r>
    </w:p>
    <w:p w:rsidR="00D95237" w:rsidRPr="00D87BDA" w:rsidRDefault="00D95237" w:rsidP="00D95237">
      <w:pPr>
        <w:tabs>
          <w:tab w:val="left" w:pos="-720"/>
        </w:tabs>
        <w:spacing w:before="120" w:after="120"/>
        <w:ind w:left="360"/>
        <w:jc w:val="both"/>
        <w:rPr>
          <w:rFonts w:ascii="Arial" w:hAnsi="Arial" w:cs="Arial"/>
          <w:b/>
          <w:sz w:val="20"/>
        </w:rPr>
      </w:pPr>
      <w:r w:rsidRPr="00D87BDA">
        <w:rPr>
          <w:rFonts w:ascii="Arial" w:hAnsi="Arial" w:cs="Arial"/>
          <w:sz w:val="20"/>
        </w:rPr>
        <w:t>Contractor – Individual or company whose proposal has been accepted by the AGENCY and is awarded a fully executed, written contract.</w:t>
      </w:r>
    </w:p>
    <w:p w:rsidR="00D95237" w:rsidRDefault="00D95237" w:rsidP="00D95237">
      <w:pPr>
        <w:tabs>
          <w:tab w:val="left" w:pos="-720"/>
        </w:tabs>
        <w:spacing w:before="120" w:after="120"/>
        <w:ind w:left="360"/>
        <w:jc w:val="both"/>
        <w:rPr>
          <w:rFonts w:ascii="Arial" w:hAnsi="Arial" w:cs="Arial"/>
          <w:b/>
          <w:sz w:val="20"/>
        </w:rPr>
      </w:pPr>
      <w:r w:rsidRPr="00D87BDA">
        <w:rPr>
          <w:rFonts w:ascii="Arial" w:hAnsi="Arial" w:cs="Arial"/>
          <w:sz w:val="20"/>
        </w:rPr>
        <w:t>Proposal – A formal offer submitted in response to this solicitation.</w:t>
      </w:r>
    </w:p>
    <w:p w:rsidR="00D95237" w:rsidRDefault="00D95237" w:rsidP="00D95237">
      <w:pPr>
        <w:tabs>
          <w:tab w:val="left" w:pos="-720"/>
        </w:tabs>
        <w:spacing w:before="120" w:after="120"/>
        <w:ind w:left="360"/>
        <w:jc w:val="both"/>
        <w:rPr>
          <w:rFonts w:ascii="Arial" w:hAnsi="Arial" w:cs="Arial"/>
          <w:sz w:val="20"/>
        </w:rPr>
      </w:pPr>
      <w:r>
        <w:rPr>
          <w:rFonts w:ascii="Arial" w:hAnsi="Arial" w:cs="Arial"/>
          <w:sz w:val="20"/>
        </w:rPr>
        <w:t xml:space="preserve">Proposer - </w:t>
      </w:r>
      <w:r w:rsidRPr="00D87BDA">
        <w:rPr>
          <w:rFonts w:ascii="Arial" w:hAnsi="Arial" w:cs="Arial"/>
          <w:sz w:val="20"/>
        </w:rPr>
        <w:t xml:space="preserve">Individual or company </w:t>
      </w:r>
      <w:r>
        <w:rPr>
          <w:rFonts w:ascii="Arial" w:hAnsi="Arial" w:cs="Arial"/>
          <w:sz w:val="20"/>
        </w:rPr>
        <w:t xml:space="preserve">that </w:t>
      </w:r>
      <w:r w:rsidRPr="00D87BDA">
        <w:rPr>
          <w:rFonts w:ascii="Arial" w:hAnsi="Arial" w:cs="Arial"/>
          <w:sz w:val="20"/>
        </w:rPr>
        <w:t>submit</w:t>
      </w:r>
      <w:r>
        <w:rPr>
          <w:rFonts w:ascii="Arial" w:hAnsi="Arial" w:cs="Arial"/>
          <w:sz w:val="20"/>
        </w:rPr>
        <w:t>s</w:t>
      </w:r>
      <w:r w:rsidRPr="00D87BDA">
        <w:rPr>
          <w:rFonts w:ascii="Arial" w:hAnsi="Arial" w:cs="Arial"/>
          <w:sz w:val="20"/>
        </w:rPr>
        <w:t xml:space="preserve"> a proposal in order to attain a contract with the AGENCY.</w:t>
      </w:r>
    </w:p>
    <w:p w:rsidR="00D95237" w:rsidRPr="00D87BDA" w:rsidRDefault="00D95237" w:rsidP="00D95237">
      <w:pPr>
        <w:tabs>
          <w:tab w:val="left" w:pos="-720"/>
        </w:tabs>
        <w:spacing w:before="120" w:after="120"/>
        <w:ind w:left="360"/>
        <w:jc w:val="both"/>
        <w:rPr>
          <w:rFonts w:ascii="Arial" w:hAnsi="Arial" w:cs="Arial"/>
          <w:b/>
          <w:sz w:val="20"/>
        </w:rPr>
      </w:pPr>
      <w:r w:rsidRPr="00D87BDA">
        <w:rPr>
          <w:rFonts w:ascii="Arial" w:hAnsi="Arial" w:cs="Arial"/>
          <w:sz w:val="20"/>
        </w:rPr>
        <w:t>Request for Proposals (RFP) – Formal procurement document in which a service or need is identified but no specific method to achieve it has been chosen.  The purpose of an RFP is to permit the consultant community to suggest various approaches to meet the need at a given price.</w:t>
      </w:r>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b/>
          <w:sz w:val="20"/>
        </w:rPr>
      </w:pPr>
    </w:p>
    <w:p w:rsidR="00D95237" w:rsidRPr="00D87BDA" w:rsidRDefault="00D95237" w:rsidP="00D95237">
      <w:pPr>
        <w:numPr>
          <w:ilvl w:val="1"/>
          <w:numId w:val="8"/>
        </w:numPr>
        <w:tabs>
          <w:tab w:val="left" w:pos="-720"/>
          <w:tab w:val="left" w:pos="360"/>
          <w:tab w:val="left" w:pos="1800"/>
          <w:tab w:val="left" w:pos="2160"/>
          <w:tab w:val="left" w:pos="2520"/>
          <w:tab w:val="left" w:pos="2880"/>
        </w:tabs>
        <w:spacing w:after="0" w:line="240" w:lineRule="auto"/>
        <w:ind w:left="900" w:hanging="540"/>
        <w:jc w:val="both"/>
        <w:rPr>
          <w:rFonts w:ascii="Arial" w:hAnsi="Arial" w:cs="Arial"/>
          <w:sz w:val="20"/>
        </w:rPr>
      </w:pPr>
      <w:smartTag w:uri="urn:schemas-microsoft-com:office:smarttags" w:element="City">
        <w:smartTag w:uri="urn:schemas-microsoft-com:office:smarttags" w:element="place">
          <w:r w:rsidRPr="00D87BDA">
            <w:rPr>
              <w:rFonts w:ascii="Arial" w:hAnsi="Arial" w:cs="Arial"/>
              <w:sz w:val="20"/>
            </w:rPr>
            <w:t>ADA</w:t>
          </w:r>
        </w:smartTag>
      </w:smartTag>
    </w:p>
    <w:p w:rsidR="00D95237" w:rsidRPr="00D87BD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b/>
          <w:sz w:val="20"/>
        </w:rPr>
      </w:pPr>
    </w:p>
    <w:p w:rsidR="00D95237" w:rsidRPr="00D87BDA" w:rsidRDefault="00D95237" w:rsidP="00D95237">
      <w:pPr>
        <w:pStyle w:val="BodyTextIndent"/>
        <w:tabs>
          <w:tab w:val="clear" w:pos="0"/>
          <w:tab w:val="clear" w:pos="3240"/>
          <w:tab w:val="clear" w:pos="3600"/>
          <w:tab w:val="clear" w:pos="4320"/>
          <w:tab w:val="clear" w:pos="5040"/>
          <w:tab w:val="clear" w:pos="5760"/>
          <w:tab w:val="clear" w:pos="6480"/>
          <w:tab w:val="clear" w:pos="7200"/>
        </w:tabs>
        <w:rPr>
          <w:rFonts w:cs="Arial"/>
        </w:rPr>
      </w:pPr>
      <w:r w:rsidRPr="00D87BDA">
        <w:rPr>
          <w:rFonts w:cs="Arial"/>
        </w:rPr>
        <w:t>The AGENCY complies with the Americans with Disabilities Act (ADA).  Consultants may contact the RFP Coordinator to receive this Request for Proposals in Braille or on tape.</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b/>
          <w:sz w:val="20"/>
        </w:rPr>
      </w:pPr>
      <w:r>
        <w:rPr>
          <w:rFonts w:ascii="Arial" w:hAnsi="Arial"/>
          <w:sz w:val="20"/>
        </w:rPr>
        <w:br w:type="page"/>
      </w:r>
    </w:p>
    <w:p w:rsidR="00D95237" w:rsidRPr="00C966CA"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szCs w:val="24"/>
        </w:rPr>
      </w:pPr>
      <w:r w:rsidRPr="00C966CA">
        <w:rPr>
          <w:rFonts w:ascii="Arial" w:hAnsi="Arial"/>
          <w:szCs w:val="24"/>
        </w:rPr>
        <w:lastRenderedPageBreak/>
        <w:t>2.</w:t>
      </w:r>
      <w:r w:rsidRPr="00C966CA">
        <w:rPr>
          <w:rFonts w:ascii="Arial" w:hAnsi="Arial"/>
          <w:szCs w:val="24"/>
        </w:rPr>
        <w:tab/>
        <w:t>GENERAL INFORMATION FOR CONSULTANTS</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jc w:val="both"/>
        <w:rPr>
          <w:rFonts w:ascii="Arial" w:hAnsi="Arial"/>
          <w:sz w:val="20"/>
        </w:rPr>
      </w:pPr>
    </w:p>
    <w:p w:rsidR="00D95237" w:rsidRDefault="00D95237" w:rsidP="00D95237">
      <w:pPr>
        <w:numPr>
          <w:ilvl w:val="1"/>
          <w:numId w:val="7"/>
        </w:numPr>
        <w:tabs>
          <w:tab w:val="clear" w:pos="792"/>
          <w:tab w:val="left" w:pos="-720"/>
          <w:tab w:val="left" w:pos="990"/>
        </w:tabs>
        <w:spacing w:after="0" w:line="240" w:lineRule="auto"/>
        <w:ind w:left="990" w:hanging="630"/>
        <w:jc w:val="both"/>
        <w:rPr>
          <w:rFonts w:ascii="Arial" w:hAnsi="Arial"/>
          <w:sz w:val="20"/>
        </w:rPr>
      </w:pPr>
      <w:r>
        <w:rPr>
          <w:rFonts w:ascii="Arial" w:hAnsi="Arial"/>
          <w:sz w:val="20"/>
        </w:rPr>
        <w:t>RFP COORDINATOR</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jc w:val="both"/>
        <w:rPr>
          <w:rFonts w:ascii="Arial" w:hAnsi="Arial"/>
          <w:b/>
          <w:sz w:val="18"/>
        </w:rPr>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bookmarkStart w:id="2" w:name="BM_SunilShettigar_153933__JV1451"/>
      <w:commentRangeStart w:id="3"/>
      <w:r w:rsidRPr="00F31014">
        <w:t xml:space="preserve">The RFP Coordinator </w:t>
      </w:r>
      <w:r w:rsidR="00D630E1" w:rsidRPr="00F31014">
        <w:t>(</w:t>
      </w:r>
      <w:r w:rsidR="00D630E1" w:rsidRPr="00F31014">
        <w:rPr>
          <w:b/>
        </w:rPr>
        <w:t>fill out the name</w:t>
      </w:r>
      <w:r w:rsidR="00D630E1" w:rsidRPr="00F31014">
        <w:t xml:space="preserve">) </w:t>
      </w:r>
      <w:r w:rsidRPr="00F31014">
        <w:t xml:space="preserve">is the sole point of contact in the AGENCY for this procurement. </w:t>
      </w:r>
      <w:bookmarkEnd w:id="2"/>
      <w:commentRangeEnd w:id="3"/>
      <w:r w:rsidR="00142E11">
        <w:rPr>
          <w:rStyle w:val="CommentReference"/>
          <w:rFonts w:asciiTheme="minorHAnsi" w:eastAsiaTheme="minorHAnsi" w:hAnsiTheme="minorHAnsi" w:cstheme="minorBidi"/>
        </w:rPr>
        <w:commentReference w:id="3"/>
      </w:r>
      <w:r>
        <w:t xml:space="preserve"> All communication between the Consultant and the AGENCY upon release of this RFP shall be with the RFP Coordinator, as follows:</w:t>
      </w:r>
    </w:p>
    <w:p w:rsidR="00D95237" w:rsidRDefault="00D95237" w:rsidP="00D95237">
      <w:pPr>
        <w:tabs>
          <w:tab w:val="left" w:pos="-1440"/>
          <w:tab w:val="left" w:pos="-720"/>
          <w:tab w:val="left" w:pos="360"/>
          <w:tab w:val="left" w:pos="720"/>
          <w:tab w:val="left" w:pos="1080"/>
          <w:tab w:val="left" w:pos="1440"/>
          <w:tab w:val="left" w:pos="1800"/>
          <w:tab w:val="left" w:pos="2160"/>
          <w:tab w:val="left" w:pos="2520"/>
          <w:tab w:val="left" w:pos="2880"/>
        </w:tabs>
        <w:rPr>
          <w:rFonts w:ascii="Arial" w:hAnsi="Arial"/>
          <w:b/>
          <w:sz w:val="18"/>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480"/>
      </w:tblGrid>
      <w:tr w:rsidR="00D95237" w:rsidRPr="004441E5" w:rsidTr="00230ACD">
        <w:tc>
          <w:tcPr>
            <w:tcW w:w="1980" w:type="dxa"/>
          </w:tcPr>
          <w:p w:rsidR="00D95237" w:rsidRPr="004441E5"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r w:rsidRPr="004441E5">
              <w:rPr>
                <w:rFonts w:ascii="Arial" w:hAnsi="Arial" w:cs="Arial"/>
                <w:sz w:val="20"/>
              </w:rPr>
              <w:t>Name</w:t>
            </w:r>
          </w:p>
        </w:tc>
        <w:tc>
          <w:tcPr>
            <w:tcW w:w="6480" w:type="dxa"/>
          </w:tcPr>
          <w:p w:rsidR="00D95237" w:rsidRPr="004441E5"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tc>
      </w:tr>
      <w:tr w:rsidR="00D95237" w:rsidRPr="004441E5" w:rsidTr="00230ACD">
        <w:tc>
          <w:tcPr>
            <w:tcW w:w="1980" w:type="dxa"/>
          </w:tcPr>
          <w:p w:rsidR="00D95237" w:rsidRPr="004441E5" w:rsidRDefault="00D95237" w:rsidP="00230ACD">
            <w:pPr>
              <w:tabs>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r w:rsidRPr="004441E5">
              <w:rPr>
                <w:rFonts w:ascii="Arial" w:hAnsi="Arial" w:cs="Arial"/>
                <w:sz w:val="20"/>
              </w:rPr>
              <w:t>E-Mail Address</w:t>
            </w:r>
          </w:p>
        </w:tc>
        <w:tc>
          <w:tcPr>
            <w:tcW w:w="6480" w:type="dxa"/>
          </w:tcPr>
          <w:p w:rsidR="00D95237" w:rsidRPr="004441E5"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tc>
      </w:tr>
      <w:tr w:rsidR="00D95237" w:rsidRPr="004441E5" w:rsidTr="00230ACD">
        <w:tc>
          <w:tcPr>
            <w:tcW w:w="1980" w:type="dxa"/>
          </w:tcPr>
          <w:p w:rsidR="00D95237" w:rsidRPr="004441E5"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r>
              <w:rPr>
                <w:rFonts w:ascii="Arial" w:hAnsi="Arial" w:cs="Arial"/>
                <w:sz w:val="20"/>
              </w:rPr>
              <w:t>Mailing Address</w:t>
            </w:r>
          </w:p>
        </w:tc>
        <w:tc>
          <w:tcPr>
            <w:tcW w:w="6480" w:type="dxa"/>
          </w:tcPr>
          <w:p w:rsidR="00D95237"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p w:rsidR="00D95237" w:rsidRPr="004441E5"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tc>
      </w:tr>
      <w:tr w:rsidR="00D95237" w:rsidRPr="004441E5" w:rsidTr="00230ACD">
        <w:tc>
          <w:tcPr>
            <w:tcW w:w="1980" w:type="dxa"/>
          </w:tcPr>
          <w:p w:rsidR="00D95237" w:rsidRPr="004441E5"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r>
              <w:rPr>
                <w:rFonts w:ascii="Arial" w:hAnsi="Arial"/>
                <w:sz w:val="20"/>
              </w:rPr>
              <w:t>Physical Address for Delivery</w:t>
            </w:r>
          </w:p>
        </w:tc>
        <w:tc>
          <w:tcPr>
            <w:tcW w:w="6480" w:type="dxa"/>
          </w:tcPr>
          <w:p w:rsidR="00D95237"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p w:rsidR="00D95237" w:rsidRPr="004441E5" w:rsidRDefault="00D95237" w:rsidP="00230ACD">
            <w:pPr>
              <w:tabs>
                <w:tab w:val="left" w:pos="-1440"/>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tc>
      </w:tr>
      <w:tr w:rsidR="00D95237" w:rsidRPr="004441E5" w:rsidTr="00230ACD">
        <w:tc>
          <w:tcPr>
            <w:tcW w:w="1980" w:type="dxa"/>
          </w:tcPr>
          <w:p w:rsidR="00D95237" w:rsidRPr="004441E5" w:rsidRDefault="00D95237" w:rsidP="00230ACD">
            <w:pPr>
              <w:tabs>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r w:rsidRPr="004441E5">
              <w:rPr>
                <w:rFonts w:ascii="Arial" w:hAnsi="Arial" w:cs="Arial"/>
                <w:sz w:val="20"/>
              </w:rPr>
              <w:t>Phone Number</w:t>
            </w:r>
          </w:p>
        </w:tc>
        <w:tc>
          <w:tcPr>
            <w:tcW w:w="6480" w:type="dxa"/>
          </w:tcPr>
          <w:p w:rsidR="00D95237" w:rsidRPr="004441E5" w:rsidRDefault="00D95237" w:rsidP="00230ACD">
            <w:pPr>
              <w:tabs>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tc>
      </w:tr>
      <w:tr w:rsidR="00D95237" w:rsidRPr="004441E5" w:rsidTr="00230ACD">
        <w:tc>
          <w:tcPr>
            <w:tcW w:w="1980" w:type="dxa"/>
          </w:tcPr>
          <w:p w:rsidR="00D95237" w:rsidRPr="004441E5" w:rsidRDefault="00D95237" w:rsidP="00230ACD">
            <w:pPr>
              <w:tabs>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r w:rsidRPr="004441E5">
              <w:rPr>
                <w:rFonts w:ascii="Arial" w:hAnsi="Arial" w:cs="Arial"/>
                <w:sz w:val="20"/>
              </w:rPr>
              <w:t>Fax Number</w:t>
            </w:r>
          </w:p>
        </w:tc>
        <w:tc>
          <w:tcPr>
            <w:tcW w:w="6480" w:type="dxa"/>
          </w:tcPr>
          <w:p w:rsidR="00D95237" w:rsidRPr="004441E5" w:rsidRDefault="00D95237" w:rsidP="00230ACD">
            <w:pPr>
              <w:tabs>
                <w:tab w:val="left" w:pos="-720"/>
                <w:tab w:val="left" w:pos="360"/>
                <w:tab w:val="left" w:pos="720"/>
                <w:tab w:val="left" w:pos="1080"/>
                <w:tab w:val="left" w:pos="1440"/>
                <w:tab w:val="left" w:pos="1800"/>
                <w:tab w:val="left" w:pos="2160"/>
                <w:tab w:val="left" w:pos="2520"/>
                <w:tab w:val="left" w:pos="2880"/>
              </w:tabs>
              <w:spacing w:before="100" w:after="60"/>
              <w:rPr>
                <w:rFonts w:ascii="Arial" w:hAnsi="Arial" w:cs="Arial"/>
                <w:b/>
                <w:sz w:val="20"/>
              </w:rPr>
            </w:pPr>
          </w:p>
        </w:tc>
      </w:tr>
    </w:tbl>
    <w:p w:rsidR="00D95237" w:rsidRDefault="00D95237" w:rsidP="00D95237">
      <w:pPr>
        <w:tabs>
          <w:tab w:val="left" w:pos="-1440"/>
          <w:tab w:val="left" w:pos="-720"/>
          <w:tab w:val="left" w:pos="360"/>
          <w:tab w:val="left" w:pos="720"/>
          <w:tab w:val="left" w:pos="1080"/>
          <w:tab w:val="left" w:pos="1440"/>
          <w:tab w:val="left" w:pos="1800"/>
          <w:tab w:val="left" w:pos="2160"/>
          <w:tab w:val="left" w:pos="2520"/>
          <w:tab w:val="left" w:pos="2880"/>
        </w:tabs>
        <w:rPr>
          <w:rFonts w:ascii="Arial" w:hAnsi="Arial"/>
          <w:b/>
          <w:sz w:val="18"/>
        </w:rPr>
      </w:pPr>
    </w:p>
    <w:p w:rsidR="00D95237" w:rsidRPr="00066CBC" w:rsidRDefault="00D95237" w:rsidP="00D95237">
      <w:pPr>
        <w:tabs>
          <w:tab w:val="left" w:pos="-720"/>
          <w:tab w:val="left" w:pos="360"/>
          <w:tab w:val="left" w:pos="720"/>
          <w:tab w:val="left" w:pos="1080"/>
          <w:tab w:val="left" w:pos="1440"/>
          <w:tab w:val="left" w:pos="1800"/>
          <w:tab w:val="left" w:pos="2160"/>
          <w:tab w:val="left" w:pos="2520"/>
          <w:tab w:val="left" w:pos="2880"/>
        </w:tabs>
        <w:rPr>
          <w:rFonts w:ascii="Arial" w:hAnsi="Arial"/>
          <w:b/>
          <w:sz w:val="18"/>
          <w:lang w:val="de-DE"/>
        </w:rPr>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r>
        <w:t xml:space="preserve">Any other communication will be considered unofficial and non-binding on the AGENCY.  </w:t>
      </w:r>
      <w:bookmarkStart w:id="4" w:name="BM_SunilShettigar_154825__JV1453"/>
      <w:commentRangeStart w:id="5"/>
      <w:r>
        <w:t>Consultants are to rely on written statements issued by the RFP Coordinator.  Communication directed to parties other than the RFP Coordinator may result in disqualification of the Consultant.</w:t>
      </w:r>
      <w:commentRangeEnd w:id="5"/>
      <w:r w:rsidR="00F31014">
        <w:rPr>
          <w:rStyle w:val="CommentReference"/>
          <w:rFonts w:asciiTheme="minorHAnsi" w:eastAsiaTheme="minorHAnsi" w:hAnsiTheme="minorHAnsi" w:cstheme="minorBidi"/>
        </w:rPr>
        <w:commentReference w:id="5"/>
      </w:r>
    </w:p>
    <w:bookmarkEnd w:id="4"/>
    <w:p w:rsidR="00D95237" w:rsidRDefault="00D95237" w:rsidP="00D95237">
      <w:pPr>
        <w:tabs>
          <w:tab w:val="left" w:pos="-720"/>
          <w:tab w:val="left" w:pos="360"/>
          <w:tab w:val="left" w:pos="720"/>
          <w:tab w:val="left" w:pos="1080"/>
          <w:tab w:val="left" w:pos="1440"/>
          <w:tab w:val="left" w:pos="1800"/>
          <w:tab w:val="left" w:pos="2160"/>
          <w:tab w:val="left" w:pos="2520"/>
          <w:tab w:val="left" w:pos="2880"/>
        </w:tabs>
        <w:rPr>
          <w:rFonts w:ascii="Arial" w:hAnsi="Arial"/>
          <w:b/>
          <w:sz w:val="18"/>
        </w:rPr>
      </w:pPr>
    </w:p>
    <w:p w:rsidR="00D95237" w:rsidRPr="003A3A8D" w:rsidRDefault="00D95237" w:rsidP="00D95237">
      <w:pPr>
        <w:numPr>
          <w:ilvl w:val="1"/>
          <w:numId w:val="7"/>
        </w:numPr>
        <w:tabs>
          <w:tab w:val="clear" w:pos="792"/>
          <w:tab w:val="left" w:pos="-720"/>
          <w:tab w:val="left" w:pos="990"/>
        </w:tabs>
        <w:spacing w:before="120" w:after="0" w:line="240" w:lineRule="auto"/>
        <w:ind w:left="994" w:hanging="634"/>
        <w:rPr>
          <w:rFonts w:ascii="Arial" w:hAnsi="Arial"/>
          <w:sz w:val="20"/>
        </w:rPr>
      </w:pPr>
      <w:r>
        <w:rPr>
          <w:rFonts w:ascii="Arial" w:hAnsi="Arial"/>
          <w:sz w:val="20"/>
        </w:rPr>
        <w:t>ESTIMATED SCHEDULE OF PROCUREMENT ACTIVITIES</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rPr>
          <w:rFonts w:ascii="Arial" w:hAnsi="Arial"/>
          <w:b/>
          <w:sz w:val="1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8"/>
        <w:gridCol w:w="2430"/>
      </w:tblGrid>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r>
              <w:rPr>
                <w:rFonts w:ascii="Arial" w:hAnsi="Arial"/>
                <w:sz w:val="20"/>
              </w:rPr>
              <w:t>Issue Request for Proposals</w:t>
            </w:r>
          </w:p>
        </w:tc>
        <w:tc>
          <w:tcPr>
            <w:tcW w:w="2430"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rPr>
          <w:trHeight w:val="467"/>
        </w:trPr>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u w:val="single"/>
              </w:rPr>
            </w:pPr>
            <w:r>
              <w:rPr>
                <w:rFonts w:ascii="Arial" w:hAnsi="Arial"/>
                <w:sz w:val="20"/>
              </w:rPr>
              <w:t xml:space="preserve">Question &amp; answer period </w:t>
            </w:r>
          </w:p>
        </w:tc>
        <w:tc>
          <w:tcPr>
            <w:tcW w:w="2430" w:type="dxa"/>
          </w:tcPr>
          <w:p w:rsidR="00D95237" w:rsidRPr="00972ECA"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r>
              <w:rPr>
                <w:rFonts w:ascii="Arial" w:hAnsi="Arial"/>
                <w:sz w:val="20"/>
              </w:rPr>
              <w:t xml:space="preserve">Issue last addendum to RFP </w:t>
            </w:r>
          </w:p>
        </w:tc>
        <w:tc>
          <w:tcPr>
            <w:tcW w:w="2430"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u w:val="single"/>
              </w:rPr>
            </w:pPr>
            <w:r>
              <w:rPr>
                <w:rFonts w:ascii="Arial" w:hAnsi="Arial"/>
                <w:sz w:val="20"/>
              </w:rPr>
              <w:t>Proposals due</w:t>
            </w:r>
          </w:p>
        </w:tc>
        <w:tc>
          <w:tcPr>
            <w:tcW w:w="2430" w:type="dxa"/>
          </w:tcPr>
          <w:p w:rsidR="00D95237" w:rsidRPr="00972ECA"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u w:val="single"/>
              </w:rPr>
            </w:pPr>
            <w:r>
              <w:rPr>
                <w:rFonts w:ascii="Arial" w:hAnsi="Arial"/>
                <w:sz w:val="20"/>
              </w:rPr>
              <w:t>Evaluate proposals</w:t>
            </w:r>
          </w:p>
        </w:tc>
        <w:tc>
          <w:tcPr>
            <w:tcW w:w="2430" w:type="dxa"/>
          </w:tcPr>
          <w:p w:rsidR="00D95237" w:rsidRPr="00972ECA"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r>
              <w:rPr>
                <w:rFonts w:ascii="Arial" w:hAnsi="Arial"/>
                <w:sz w:val="20"/>
              </w:rPr>
              <w:t>Conduct oral interviews with finalists, if required</w:t>
            </w:r>
          </w:p>
        </w:tc>
        <w:tc>
          <w:tcPr>
            <w:tcW w:w="2430"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r>
              <w:rPr>
                <w:rFonts w:ascii="Arial" w:hAnsi="Arial"/>
                <w:sz w:val="20"/>
              </w:rPr>
              <w:t xml:space="preserve">Announce “Apparent Successful Contractor” and send notification </w:t>
            </w:r>
            <w:r>
              <w:rPr>
                <w:rFonts w:ascii="Arial" w:hAnsi="Arial"/>
                <w:sz w:val="20"/>
              </w:rPr>
              <w:lastRenderedPageBreak/>
              <w:t>via fax or e-mail to unsuccessful proposers</w:t>
            </w:r>
          </w:p>
        </w:tc>
        <w:tc>
          <w:tcPr>
            <w:tcW w:w="2430"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r>
              <w:rPr>
                <w:rFonts w:ascii="Arial" w:hAnsi="Arial"/>
                <w:sz w:val="20"/>
              </w:rPr>
              <w:lastRenderedPageBreak/>
              <w:t>Hold debriefing conferences (if requested)</w:t>
            </w:r>
          </w:p>
        </w:tc>
        <w:tc>
          <w:tcPr>
            <w:tcW w:w="2430"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r>
              <w:rPr>
                <w:rFonts w:ascii="Arial" w:hAnsi="Arial"/>
                <w:sz w:val="20"/>
              </w:rPr>
              <w:t>Negotiate contract</w:t>
            </w:r>
          </w:p>
        </w:tc>
        <w:tc>
          <w:tcPr>
            <w:tcW w:w="2430"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r>
              <w:rPr>
                <w:rFonts w:ascii="Arial" w:hAnsi="Arial"/>
                <w:sz w:val="20"/>
              </w:rPr>
              <w:t>File contract with DES  (if required)</w:t>
            </w:r>
          </w:p>
        </w:tc>
        <w:tc>
          <w:tcPr>
            <w:tcW w:w="2430"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r w:rsidR="00D95237" w:rsidTr="00230ACD">
        <w:tc>
          <w:tcPr>
            <w:tcW w:w="6138" w:type="dxa"/>
          </w:tcPr>
          <w:p w:rsidR="00D95237"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u w:val="single"/>
              </w:rPr>
            </w:pPr>
            <w:r>
              <w:rPr>
                <w:rFonts w:ascii="Arial" w:hAnsi="Arial"/>
                <w:sz w:val="20"/>
              </w:rPr>
              <w:t>Begin contract work</w:t>
            </w:r>
          </w:p>
        </w:tc>
        <w:tc>
          <w:tcPr>
            <w:tcW w:w="2430" w:type="dxa"/>
          </w:tcPr>
          <w:p w:rsidR="00D95237" w:rsidRPr="00972ECA" w:rsidRDefault="00D95237" w:rsidP="00230ACD">
            <w:pPr>
              <w:tabs>
                <w:tab w:val="left" w:pos="-720"/>
                <w:tab w:val="left" w:pos="360"/>
                <w:tab w:val="left" w:pos="720"/>
                <w:tab w:val="left" w:pos="1080"/>
                <w:tab w:val="left" w:pos="1440"/>
                <w:tab w:val="left" w:pos="1800"/>
                <w:tab w:val="left" w:pos="2160"/>
                <w:tab w:val="left" w:pos="2520"/>
                <w:tab w:val="left" w:pos="2880"/>
              </w:tabs>
              <w:spacing w:before="120"/>
              <w:rPr>
                <w:rFonts w:ascii="Arial" w:hAnsi="Arial"/>
                <w:b/>
                <w:sz w:val="20"/>
              </w:rPr>
            </w:pPr>
          </w:p>
        </w:tc>
      </w:tr>
    </w:tbl>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1440"/>
        <w:rPr>
          <w:rFonts w:ascii="Arial" w:hAnsi="Arial"/>
          <w:b/>
          <w:sz w:val="18"/>
        </w:rPr>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r>
        <w:t>The AGENCY reserves the right to revise the above schedule.</w:t>
      </w: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r>
        <w:br w:type="page"/>
      </w:r>
    </w:p>
    <w:p w:rsidR="00D95237" w:rsidRDefault="00D95237" w:rsidP="00D95237">
      <w:pPr>
        <w:tabs>
          <w:tab w:val="left" w:pos="-720"/>
          <w:tab w:val="left" w:pos="990"/>
        </w:tabs>
        <w:spacing w:before="120"/>
        <w:ind w:left="360"/>
        <w:rPr>
          <w:rFonts w:ascii="Arial" w:hAnsi="Arial"/>
          <w:sz w:val="20"/>
        </w:rPr>
      </w:pPr>
      <w:r w:rsidRPr="00D141E2">
        <w:rPr>
          <w:rFonts w:ascii="Arial" w:hAnsi="Arial"/>
          <w:sz w:val="20"/>
        </w:rPr>
        <w:lastRenderedPageBreak/>
        <w:t>2.3  PRE-PROPOSAL CONFERENCE (Optional)</w:t>
      </w:r>
    </w:p>
    <w:p w:rsidR="00D95237" w:rsidRPr="00D141E2" w:rsidRDefault="00D95237" w:rsidP="00D95237">
      <w:pPr>
        <w:tabs>
          <w:tab w:val="left" w:pos="-720"/>
          <w:tab w:val="left" w:pos="990"/>
        </w:tabs>
        <w:spacing w:before="120"/>
        <w:ind w:left="360"/>
        <w:rPr>
          <w:rFonts w:ascii="Arial" w:hAnsi="Arial"/>
          <w:sz w:val="20"/>
        </w:rPr>
      </w:pPr>
    </w:p>
    <w:p w:rsidR="00D95237" w:rsidRPr="00CB0EF5"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rPr>
          <w:rFonts w:cs="Arial"/>
        </w:rPr>
      </w:pPr>
      <w:r w:rsidRPr="00CB0EF5">
        <w:rPr>
          <w:rFonts w:cs="Arial"/>
        </w:rPr>
        <w:t>A pre</w:t>
      </w:r>
      <w:r>
        <w:rPr>
          <w:rFonts w:cs="Arial"/>
        </w:rPr>
        <w:t>-</w:t>
      </w:r>
      <w:r w:rsidRPr="00CB0EF5">
        <w:rPr>
          <w:rFonts w:cs="Arial"/>
        </w:rPr>
        <w:t xml:space="preserve">proposal conference is scheduled to be held on </w:t>
      </w:r>
      <w:r w:rsidRPr="00CB0EF5">
        <w:rPr>
          <w:rFonts w:cs="Arial"/>
          <w:b/>
          <w:i/>
        </w:rPr>
        <w:fldChar w:fldCharType="begin">
          <w:ffData>
            <w:name w:val="Text9"/>
            <w:enabled/>
            <w:calcOnExit w:val="0"/>
            <w:textInput>
              <w:default w:val="(Date)"/>
            </w:textInput>
          </w:ffData>
        </w:fldChar>
      </w:r>
      <w:r w:rsidRPr="00CB0EF5">
        <w:rPr>
          <w:rFonts w:cs="Arial"/>
          <w:b/>
          <w:i/>
        </w:rPr>
        <w:instrText xml:space="preserve"> FORMTEXT </w:instrText>
      </w:r>
      <w:r w:rsidRPr="00CB0EF5">
        <w:rPr>
          <w:rFonts w:cs="Arial"/>
          <w:b/>
          <w:i/>
        </w:rPr>
      </w:r>
      <w:r w:rsidRPr="00CB0EF5">
        <w:rPr>
          <w:rFonts w:cs="Arial"/>
          <w:b/>
          <w:i/>
        </w:rPr>
        <w:fldChar w:fldCharType="separate"/>
      </w:r>
      <w:r w:rsidRPr="00CB0EF5">
        <w:rPr>
          <w:rFonts w:cs="Arial"/>
          <w:b/>
          <w:i/>
          <w:noProof/>
        </w:rPr>
        <w:t>(Date)</w:t>
      </w:r>
      <w:r w:rsidRPr="00CB0EF5">
        <w:rPr>
          <w:rFonts w:cs="Arial"/>
          <w:b/>
          <w:i/>
        </w:rPr>
        <w:fldChar w:fldCharType="end"/>
      </w:r>
      <w:r w:rsidRPr="00CB0EF5">
        <w:rPr>
          <w:rFonts w:cs="Arial"/>
        </w:rPr>
        <w:t xml:space="preserve"> at </w:t>
      </w:r>
      <w:r w:rsidRPr="00CB0EF5">
        <w:rPr>
          <w:rFonts w:cs="Arial"/>
          <w:b/>
          <w:i/>
          <w:highlight w:val="lightGray"/>
        </w:rPr>
        <w:fldChar w:fldCharType="begin">
          <w:ffData>
            <w:name w:val="Text10"/>
            <w:enabled/>
            <w:calcOnExit w:val="0"/>
            <w:textInput>
              <w:default w:val="(Time)"/>
            </w:textInput>
          </w:ffData>
        </w:fldChar>
      </w:r>
      <w:r w:rsidRPr="00CB0EF5">
        <w:rPr>
          <w:rFonts w:cs="Arial"/>
          <w:b/>
          <w:i/>
          <w:highlight w:val="lightGray"/>
        </w:rPr>
        <w:instrText xml:space="preserve"> FORMTEXT </w:instrText>
      </w:r>
      <w:r w:rsidRPr="00CB0EF5">
        <w:rPr>
          <w:rFonts w:cs="Arial"/>
          <w:b/>
          <w:i/>
          <w:highlight w:val="lightGray"/>
        </w:rPr>
      </w:r>
      <w:r w:rsidRPr="00CB0EF5">
        <w:rPr>
          <w:rFonts w:cs="Arial"/>
          <w:b/>
          <w:i/>
          <w:highlight w:val="lightGray"/>
        </w:rPr>
        <w:fldChar w:fldCharType="separate"/>
      </w:r>
      <w:r w:rsidRPr="00CB0EF5">
        <w:rPr>
          <w:rFonts w:cs="Arial"/>
          <w:b/>
          <w:i/>
          <w:noProof/>
          <w:highlight w:val="lightGray"/>
        </w:rPr>
        <w:t>(Time)</w:t>
      </w:r>
      <w:r w:rsidRPr="00CB0EF5">
        <w:rPr>
          <w:rFonts w:cs="Arial"/>
          <w:b/>
          <w:i/>
          <w:highlight w:val="lightGray"/>
        </w:rPr>
        <w:fldChar w:fldCharType="end"/>
      </w:r>
      <w:r w:rsidRPr="00CB0EF5">
        <w:rPr>
          <w:rFonts w:cs="Arial"/>
        </w:rPr>
        <w:t xml:space="preserve"> a.m./p.m., Pacific Standard Time or Pacific Daylight Time in </w:t>
      </w:r>
      <w:r w:rsidRPr="00CB0EF5">
        <w:rPr>
          <w:rFonts w:cs="Arial"/>
          <w:b/>
          <w:i/>
          <w:highlight w:val="lightGray"/>
        </w:rPr>
        <w:fldChar w:fldCharType="begin">
          <w:ffData>
            <w:name w:val="Text11"/>
            <w:enabled/>
            <w:calcOnExit w:val="0"/>
            <w:textInput>
              <w:default w:val="(City)"/>
            </w:textInput>
          </w:ffData>
        </w:fldChar>
      </w:r>
      <w:r w:rsidRPr="00CB0EF5">
        <w:rPr>
          <w:rFonts w:cs="Arial"/>
          <w:b/>
          <w:i/>
          <w:highlight w:val="lightGray"/>
        </w:rPr>
        <w:instrText xml:space="preserve"> FORMTEXT </w:instrText>
      </w:r>
      <w:r w:rsidRPr="00CB0EF5">
        <w:rPr>
          <w:rFonts w:cs="Arial"/>
          <w:b/>
          <w:i/>
          <w:highlight w:val="lightGray"/>
        </w:rPr>
      </w:r>
      <w:r w:rsidRPr="00CB0EF5">
        <w:rPr>
          <w:rFonts w:cs="Arial"/>
          <w:b/>
          <w:i/>
          <w:highlight w:val="lightGray"/>
        </w:rPr>
        <w:fldChar w:fldCharType="separate"/>
      </w:r>
      <w:r w:rsidRPr="00CB0EF5">
        <w:rPr>
          <w:rFonts w:cs="Arial"/>
          <w:b/>
          <w:i/>
          <w:noProof/>
          <w:highlight w:val="lightGray"/>
        </w:rPr>
        <w:t>(City)</w:t>
      </w:r>
      <w:r w:rsidRPr="00CB0EF5">
        <w:rPr>
          <w:rFonts w:cs="Arial"/>
          <w:b/>
          <w:i/>
          <w:highlight w:val="lightGray"/>
        </w:rPr>
        <w:fldChar w:fldCharType="end"/>
      </w:r>
      <w:r w:rsidRPr="00CB0EF5">
        <w:rPr>
          <w:rFonts w:cs="Arial"/>
        </w:rPr>
        <w:t>, Washington.  The location of the pre</w:t>
      </w:r>
      <w:r>
        <w:rPr>
          <w:rFonts w:cs="Arial"/>
        </w:rPr>
        <w:t>-</w:t>
      </w:r>
      <w:r w:rsidRPr="00CB0EF5">
        <w:rPr>
          <w:rFonts w:cs="Arial"/>
        </w:rPr>
        <w:t xml:space="preserve">proposal conference is </w:t>
      </w:r>
      <w:r w:rsidRPr="00CB0EF5">
        <w:rPr>
          <w:rFonts w:cs="Arial"/>
          <w:b/>
          <w:i/>
          <w:highlight w:val="lightGray"/>
        </w:rPr>
        <w:fldChar w:fldCharType="begin">
          <w:ffData>
            <w:name w:val="Text12"/>
            <w:enabled/>
            <w:calcOnExit w:val="0"/>
            <w:textInput>
              <w:default w:val="(Location Address)"/>
            </w:textInput>
          </w:ffData>
        </w:fldChar>
      </w:r>
      <w:r w:rsidRPr="00CB0EF5">
        <w:rPr>
          <w:rFonts w:cs="Arial"/>
          <w:b/>
          <w:i/>
          <w:highlight w:val="lightGray"/>
        </w:rPr>
        <w:instrText xml:space="preserve"> FORMTEXT </w:instrText>
      </w:r>
      <w:r w:rsidRPr="00CB0EF5">
        <w:rPr>
          <w:rFonts w:cs="Arial"/>
          <w:b/>
          <w:i/>
          <w:highlight w:val="lightGray"/>
        </w:rPr>
      </w:r>
      <w:r w:rsidRPr="00CB0EF5">
        <w:rPr>
          <w:rFonts w:cs="Arial"/>
          <w:b/>
          <w:i/>
          <w:highlight w:val="lightGray"/>
        </w:rPr>
        <w:fldChar w:fldCharType="separate"/>
      </w:r>
      <w:r w:rsidRPr="00CB0EF5">
        <w:rPr>
          <w:rFonts w:cs="Arial"/>
          <w:b/>
          <w:i/>
          <w:noProof/>
          <w:highlight w:val="lightGray"/>
        </w:rPr>
        <w:t>(Location Address)</w:t>
      </w:r>
      <w:r w:rsidRPr="00CB0EF5">
        <w:rPr>
          <w:rFonts w:cs="Arial"/>
          <w:b/>
          <w:i/>
          <w:highlight w:val="lightGray"/>
        </w:rPr>
        <w:fldChar w:fldCharType="end"/>
      </w:r>
      <w:r w:rsidRPr="00CB0EF5">
        <w:rPr>
          <w:rFonts w:cs="Arial"/>
        </w:rPr>
        <w:t xml:space="preserve">.  All prospective Consultants should attend; however, attendance is not mandatory. </w:t>
      </w:r>
    </w:p>
    <w:p w:rsidR="00D95237" w:rsidRPr="00CB0EF5"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rPr>
          <w:rFonts w:cs="Arial"/>
        </w:rPr>
      </w:pPr>
    </w:p>
    <w:p w:rsidR="00D95237" w:rsidRPr="00CB0EF5" w:rsidRDefault="00D95237" w:rsidP="00D95237">
      <w:pPr>
        <w:pStyle w:val="BodyTextIndent"/>
        <w:tabs>
          <w:tab w:val="clear" w:pos="0"/>
          <w:tab w:val="clear" w:pos="3240"/>
          <w:tab w:val="clear" w:pos="3600"/>
          <w:tab w:val="clear" w:pos="4320"/>
          <w:tab w:val="clear" w:pos="5040"/>
          <w:tab w:val="clear" w:pos="5760"/>
          <w:tab w:val="clear" w:pos="6480"/>
          <w:tab w:val="clear" w:pos="7200"/>
        </w:tabs>
        <w:rPr>
          <w:rFonts w:cs="Arial"/>
        </w:rPr>
      </w:pPr>
      <w:r w:rsidRPr="00CB0EF5">
        <w:rPr>
          <w:rFonts w:cs="Arial"/>
        </w:rPr>
        <w:t>AGENCY will be bound only to AGENCY’S written answers to questions.  Questions arising at the pre</w:t>
      </w:r>
      <w:r>
        <w:rPr>
          <w:rFonts w:cs="Arial"/>
        </w:rPr>
        <w:t>-</w:t>
      </w:r>
      <w:r w:rsidRPr="00CB0EF5">
        <w:rPr>
          <w:rFonts w:cs="Arial"/>
        </w:rPr>
        <w:t>proposal conference or in subsequent communicati</w:t>
      </w:r>
      <w:r>
        <w:rPr>
          <w:rFonts w:cs="Arial"/>
        </w:rPr>
        <w:t>on with the RFP</w:t>
      </w:r>
      <w:r w:rsidRPr="00CB0EF5">
        <w:rPr>
          <w:rFonts w:cs="Arial"/>
        </w:rPr>
        <w:t xml:space="preserve"> Coordinator will be documented and answered in written form.  A copy of the questions and answers will be sent to each prospective Consultant that has received a copy of the RF</w:t>
      </w:r>
      <w:r>
        <w:rPr>
          <w:rFonts w:cs="Arial"/>
        </w:rPr>
        <w:t>P</w:t>
      </w:r>
      <w:r w:rsidRPr="00CB0EF5">
        <w:rPr>
          <w:rFonts w:cs="Arial"/>
        </w:rPr>
        <w:t xml:space="preserve"> or made the RF</w:t>
      </w:r>
      <w:r>
        <w:rPr>
          <w:rFonts w:cs="Arial"/>
        </w:rPr>
        <w:t>P</w:t>
      </w:r>
      <w:r w:rsidRPr="00CB0EF5">
        <w:rPr>
          <w:rFonts w:cs="Arial"/>
        </w:rPr>
        <w:t xml:space="preserve"> Coordinator aware of its interest in this procurement.</w:t>
      </w:r>
    </w:p>
    <w:p w:rsidR="00D95237" w:rsidRPr="00CB0EF5" w:rsidRDefault="00D95237" w:rsidP="00D95237">
      <w:pPr>
        <w:tabs>
          <w:tab w:val="left" w:pos="-720"/>
          <w:tab w:val="left" w:pos="990"/>
        </w:tabs>
        <w:spacing w:before="120"/>
        <w:ind w:left="360"/>
        <w:rPr>
          <w:rFonts w:ascii="Arial" w:hAnsi="Arial"/>
          <w:sz w:val="20"/>
        </w:rPr>
      </w:pPr>
      <w:r w:rsidRPr="00CB0EF5">
        <w:rPr>
          <w:rFonts w:ascii="Arial" w:hAnsi="Arial"/>
          <w:sz w:val="20"/>
        </w:rPr>
        <w:t>2.4  SUBMISSION OF PROPOSALS</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b/>
          <w:sz w:val="20"/>
        </w:rPr>
      </w:pPr>
    </w:p>
    <w:p w:rsidR="00D95237" w:rsidRPr="00CC3391"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b/>
          <w:i/>
          <w:sz w:val="18"/>
        </w:rPr>
      </w:pPr>
      <w:r>
        <w:rPr>
          <w:rFonts w:ascii="Arial" w:hAnsi="Arial"/>
          <w:sz w:val="20"/>
        </w:rPr>
        <w:tab/>
      </w:r>
      <w:r w:rsidRPr="00CC3391">
        <w:rPr>
          <w:rFonts w:ascii="Arial" w:hAnsi="Arial"/>
          <w:i/>
          <w:sz w:val="18"/>
        </w:rPr>
        <w:t>(NOTE:  Proposals can be submitted either hard copy or electronically.  Use the appropriate sections below.)</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b/>
          <w:sz w:val="18"/>
        </w:rPr>
      </w:pP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rPr>
          <w:rFonts w:ascii="Arial" w:hAnsi="Arial"/>
          <w:sz w:val="20"/>
        </w:rPr>
      </w:pPr>
      <w:r w:rsidRPr="0071531F">
        <w:rPr>
          <w:rFonts w:ascii="Arial" w:hAnsi="Arial"/>
          <w:sz w:val="20"/>
        </w:rPr>
        <w:t xml:space="preserve">HARD COPY PROPOSALS:  </w:t>
      </w: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sidRPr="0071531F">
        <w:rPr>
          <w:rFonts w:ascii="Arial" w:hAnsi="Arial" w:cs="Arial"/>
          <w:sz w:val="20"/>
        </w:rPr>
        <w:t>Consultants are required to submit four (4) copies of their proposal.</w:t>
      </w:r>
      <w:r w:rsidRPr="0071531F">
        <w:rPr>
          <w:rFonts w:ascii="Arial" w:hAnsi="Arial" w:cs="Arial"/>
          <w:i/>
          <w:sz w:val="20"/>
        </w:rPr>
        <w:t xml:space="preserve">  </w:t>
      </w:r>
      <w:r w:rsidRPr="0071531F">
        <w:rPr>
          <w:rFonts w:ascii="Arial" w:hAnsi="Arial" w:cs="Arial"/>
          <w:sz w:val="20"/>
        </w:rPr>
        <w:t>Two copies must have original signatures and two copies can have photocopied signatures.  The proposal, whether mailed or hand delivered, must arrive at the AGENCY no later than &lt;</w:t>
      </w:r>
      <w:r w:rsidRPr="0071531F">
        <w:rPr>
          <w:rFonts w:ascii="Arial" w:hAnsi="Arial" w:cs="Arial"/>
          <w:sz w:val="20"/>
          <w:highlight w:val="lightGray"/>
        </w:rPr>
        <w:t>insert time&gt;,</w:t>
      </w:r>
      <w:r w:rsidRPr="0071531F">
        <w:rPr>
          <w:rFonts w:ascii="Arial" w:hAnsi="Arial" w:cs="Arial"/>
          <w:sz w:val="20"/>
        </w:rPr>
        <w:t xml:space="preserve"> Pacific Standard Time or Pacific Daylight Time on </w:t>
      </w:r>
      <w:r w:rsidRPr="0071531F">
        <w:rPr>
          <w:rFonts w:ascii="Arial" w:hAnsi="Arial" w:cs="Arial"/>
          <w:i/>
          <w:sz w:val="20"/>
          <w:highlight w:val="lightGray"/>
        </w:rPr>
        <w:fldChar w:fldCharType="begin">
          <w:ffData>
            <w:name w:val="Text13"/>
            <w:enabled/>
            <w:calcOnExit w:val="0"/>
            <w:textInput>
              <w:default w:val="(Day)"/>
            </w:textInput>
          </w:ffData>
        </w:fldChar>
      </w:r>
      <w:r w:rsidRPr="0071531F">
        <w:rPr>
          <w:rFonts w:ascii="Arial" w:hAnsi="Arial" w:cs="Arial"/>
          <w:i/>
          <w:sz w:val="20"/>
          <w:highlight w:val="lightGray"/>
        </w:rPr>
        <w:instrText xml:space="preserve"> FORMTEXT </w:instrText>
      </w:r>
      <w:r w:rsidRPr="0071531F">
        <w:rPr>
          <w:rFonts w:ascii="Arial" w:hAnsi="Arial" w:cs="Arial"/>
          <w:i/>
          <w:sz w:val="20"/>
          <w:highlight w:val="lightGray"/>
        </w:rPr>
      </w:r>
      <w:r w:rsidRPr="0071531F">
        <w:rPr>
          <w:rFonts w:ascii="Arial" w:hAnsi="Arial" w:cs="Arial"/>
          <w:i/>
          <w:sz w:val="20"/>
          <w:highlight w:val="lightGray"/>
        </w:rPr>
        <w:fldChar w:fldCharType="separate"/>
      </w:r>
      <w:r w:rsidRPr="0071531F">
        <w:rPr>
          <w:rFonts w:ascii="Arial" w:hAnsi="Arial" w:cs="Arial"/>
          <w:i/>
          <w:noProof/>
          <w:sz w:val="20"/>
          <w:highlight w:val="lightGray"/>
        </w:rPr>
        <w:t>(Day)</w:t>
      </w:r>
      <w:r w:rsidRPr="0071531F">
        <w:rPr>
          <w:rFonts w:ascii="Arial" w:hAnsi="Arial" w:cs="Arial"/>
          <w:i/>
          <w:sz w:val="20"/>
          <w:highlight w:val="lightGray"/>
        </w:rPr>
        <w:fldChar w:fldCharType="end"/>
      </w:r>
      <w:r w:rsidRPr="0071531F">
        <w:rPr>
          <w:rFonts w:ascii="Arial" w:hAnsi="Arial" w:cs="Arial"/>
          <w:sz w:val="20"/>
        </w:rPr>
        <w:t xml:space="preserve">, </w:t>
      </w:r>
      <w:r w:rsidRPr="0071531F">
        <w:rPr>
          <w:rFonts w:ascii="Arial" w:hAnsi="Arial" w:cs="Arial"/>
          <w:i/>
          <w:sz w:val="20"/>
          <w:highlight w:val="lightGray"/>
        </w:rPr>
        <w:fldChar w:fldCharType="begin">
          <w:ffData>
            <w:name w:val="Text14"/>
            <w:enabled/>
            <w:calcOnExit w:val="0"/>
            <w:textInput>
              <w:default w:val="(Year)"/>
            </w:textInput>
          </w:ffData>
        </w:fldChar>
      </w:r>
      <w:r w:rsidRPr="0071531F">
        <w:rPr>
          <w:rFonts w:ascii="Arial" w:hAnsi="Arial" w:cs="Arial"/>
          <w:i/>
          <w:sz w:val="20"/>
          <w:highlight w:val="lightGray"/>
        </w:rPr>
        <w:instrText xml:space="preserve"> FORMTEXT </w:instrText>
      </w:r>
      <w:r w:rsidRPr="0071531F">
        <w:rPr>
          <w:rFonts w:ascii="Arial" w:hAnsi="Arial" w:cs="Arial"/>
          <w:i/>
          <w:sz w:val="20"/>
          <w:highlight w:val="lightGray"/>
        </w:rPr>
      </w:r>
      <w:r w:rsidRPr="0071531F">
        <w:rPr>
          <w:rFonts w:ascii="Arial" w:hAnsi="Arial" w:cs="Arial"/>
          <w:i/>
          <w:sz w:val="20"/>
          <w:highlight w:val="lightGray"/>
        </w:rPr>
        <w:fldChar w:fldCharType="separate"/>
      </w:r>
      <w:r w:rsidRPr="0071531F">
        <w:rPr>
          <w:rFonts w:ascii="Arial" w:hAnsi="Arial" w:cs="Arial"/>
          <w:i/>
          <w:noProof/>
          <w:sz w:val="20"/>
          <w:highlight w:val="lightGray"/>
        </w:rPr>
        <w:t>(Year)</w:t>
      </w:r>
      <w:r w:rsidRPr="0071531F">
        <w:rPr>
          <w:rFonts w:ascii="Arial" w:hAnsi="Arial" w:cs="Arial"/>
          <w:i/>
          <w:sz w:val="20"/>
          <w:highlight w:val="lightGray"/>
        </w:rPr>
        <w:fldChar w:fldCharType="end"/>
      </w:r>
      <w:r w:rsidRPr="0071531F">
        <w:rPr>
          <w:rFonts w:ascii="Arial" w:hAnsi="Arial" w:cs="Arial"/>
          <w:sz w:val="20"/>
        </w:rPr>
        <w:t xml:space="preserve">.  </w:t>
      </w: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sidRPr="0071531F">
        <w:rPr>
          <w:rFonts w:ascii="Arial" w:hAnsi="Arial" w:cs="Arial"/>
          <w:sz w:val="20"/>
        </w:rPr>
        <w:t>The proposal is to be sent to the RF</w:t>
      </w:r>
      <w:r>
        <w:rPr>
          <w:rFonts w:ascii="Arial" w:hAnsi="Arial" w:cs="Arial"/>
          <w:sz w:val="20"/>
        </w:rPr>
        <w:t>P</w:t>
      </w:r>
      <w:r w:rsidRPr="0071531F">
        <w:rPr>
          <w:rFonts w:ascii="Arial" w:hAnsi="Arial" w:cs="Arial"/>
          <w:sz w:val="20"/>
        </w:rPr>
        <w:t xml:space="preserve"> Coordinator at the address noted in Section 2.1.  The envelope should be clearly marked to the attention of the RF</w:t>
      </w:r>
      <w:r>
        <w:rPr>
          <w:rFonts w:ascii="Arial" w:hAnsi="Arial" w:cs="Arial"/>
          <w:sz w:val="20"/>
        </w:rPr>
        <w:t>P</w:t>
      </w:r>
      <w:r w:rsidRPr="0071531F">
        <w:rPr>
          <w:rFonts w:ascii="Arial" w:hAnsi="Arial" w:cs="Arial"/>
          <w:sz w:val="20"/>
        </w:rPr>
        <w:t xml:space="preserve"> Coordinator.</w:t>
      </w: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sidRPr="0071531F">
        <w:rPr>
          <w:rFonts w:ascii="Arial" w:hAnsi="Arial" w:cs="Arial"/>
          <w:sz w:val="20"/>
        </w:rPr>
        <w:t>Consultants mailing proposals should allow normal mail delivery time to ensure timely receipt of their proposals by the RF</w:t>
      </w:r>
      <w:r>
        <w:rPr>
          <w:rFonts w:ascii="Arial" w:hAnsi="Arial" w:cs="Arial"/>
          <w:sz w:val="20"/>
        </w:rPr>
        <w:t>P</w:t>
      </w:r>
      <w:r w:rsidRPr="0071531F">
        <w:rPr>
          <w:rFonts w:ascii="Arial" w:hAnsi="Arial" w:cs="Arial"/>
          <w:sz w:val="20"/>
        </w:rPr>
        <w:t xml:space="preserve"> Coordinator.  Consultants assume the risk for the method of delivery chosen.  The AGENCY assumes no responsibility for delays caused by any delivery service.  Proposals may not be transmitted using facsimile transmission.</w:t>
      </w: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cs="Arial"/>
          <w:b/>
          <w:sz w:val="20"/>
        </w:rPr>
      </w:pP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jc w:val="both"/>
        <w:rPr>
          <w:rFonts w:ascii="Arial" w:hAnsi="Arial" w:cs="Arial"/>
          <w:b/>
          <w:sz w:val="20"/>
        </w:rPr>
      </w:pPr>
      <w:r w:rsidRPr="0071531F">
        <w:rPr>
          <w:rFonts w:ascii="Arial" w:hAnsi="Arial" w:cs="Arial"/>
          <w:sz w:val="20"/>
        </w:rPr>
        <w:t>Late proposals will not be accepted and will be automatically disqualified from further consideration.  All proposals and any accompanying documentation become the property of the AGENCY and will not be returned.</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360"/>
        <w:rPr>
          <w:rFonts w:ascii="Arial" w:hAnsi="Arial"/>
          <w:b/>
          <w:sz w:val="20"/>
        </w:rPr>
      </w:pPr>
    </w:p>
    <w:p w:rsidR="00D95237" w:rsidRPr="0071531F" w:rsidRDefault="00D95237" w:rsidP="00D95237">
      <w:pPr>
        <w:tabs>
          <w:tab w:val="left" w:pos="-720"/>
          <w:tab w:val="left" w:pos="360"/>
          <w:tab w:val="left" w:pos="720"/>
          <w:tab w:val="left" w:pos="1080"/>
          <w:tab w:val="left" w:pos="1440"/>
          <w:tab w:val="left" w:pos="1800"/>
          <w:tab w:val="left" w:pos="2160"/>
          <w:tab w:val="left" w:pos="2520"/>
          <w:tab w:val="left" w:pos="2880"/>
        </w:tabs>
        <w:ind w:left="360"/>
        <w:rPr>
          <w:rFonts w:ascii="Arial" w:hAnsi="Arial"/>
          <w:sz w:val="20"/>
        </w:rPr>
      </w:pPr>
      <w:r w:rsidRPr="0071531F">
        <w:rPr>
          <w:rFonts w:ascii="Arial" w:hAnsi="Arial"/>
          <w:sz w:val="20"/>
        </w:rPr>
        <w:t>ELECTRONIC PROPOSALS:</w:t>
      </w:r>
    </w:p>
    <w:p w:rsidR="00D95237" w:rsidRPr="00AE51CB" w:rsidRDefault="00D95237" w:rsidP="00D95237">
      <w:pPr>
        <w:tabs>
          <w:tab w:val="left" w:pos="-720"/>
          <w:tab w:val="left" w:pos="360"/>
          <w:tab w:val="left" w:pos="720"/>
          <w:tab w:val="left" w:pos="1080"/>
          <w:tab w:val="left" w:pos="1440"/>
          <w:tab w:val="left" w:pos="1800"/>
          <w:tab w:val="left" w:pos="2160"/>
          <w:tab w:val="left" w:pos="2520"/>
          <w:tab w:val="left" w:pos="2880"/>
        </w:tabs>
        <w:ind w:left="360"/>
        <w:rPr>
          <w:rFonts w:ascii="Arial" w:hAnsi="Arial"/>
          <w:b/>
          <w:sz w:val="20"/>
        </w:rPr>
      </w:pPr>
      <w:r w:rsidRPr="00AE51CB">
        <w:rPr>
          <w:rFonts w:ascii="Arial" w:hAnsi="Arial"/>
          <w:sz w:val="20"/>
        </w:rPr>
        <w:t xml:space="preserve">The proposal must be received by the RFP Coordinator no later than </w:t>
      </w:r>
      <w:r>
        <w:rPr>
          <w:rFonts w:ascii="Arial" w:hAnsi="Arial"/>
          <w:sz w:val="20"/>
        </w:rPr>
        <w:t>&lt;</w:t>
      </w:r>
      <w:r w:rsidRPr="00CC3391">
        <w:rPr>
          <w:rFonts w:ascii="Arial" w:hAnsi="Arial"/>
          <w:sz w:val="20"/>
          <w:highlight w:val="lightGray"/>
        </w:rPr>
        <w:t>insert time</w:t>
      </w:r>
      <w:r>
        <w:rPr>
          <w:rFonts w:ascii="Arial" w:hAnsi="Arial"/>
          <w:sz w:val="20"/>
        </w:rPr>
        <w:t>&gt;</w:t>
      </w:r>
      <w:r w:rsidRPr="00AE51CB">
        <w:rPr>
          <w:rFonts w:ascii="Arial" w:hAnsi="Arial"/>
          <w:sz w:val="20"/>
        </w:rPr>
        <w:t xml:space="preserve">, </w:t>
      </w:r>
      <w:r>
        <w:rPr>
          <w:rFonts w:ascii="Arial" w:hAnsi="Arial"/>
          <w:sz w:val="20"/>
        </w:rPr>
        <w:t>Pacific Standard Time or Pacific Daylight Time,</w:t>
      </w:r>
      <w:r w:rsidRPr="00AE51CB">
        <w:rPr>
          <w:rFonts w:ascii="Arial" w:hAnsi="Arial"/>
          <w:sz w:val="20"/>
        </w:rPr>
        <w:t xml:space="preserve"> in </w:t>
      </w:r>
      <w:smartTag w:uri="urn:schemas-microsoft-com:office:smarttags" w:element="City">
        <w:r w:rsidRPr="00AE51CB">
          <w:rPr>
            <w:rFonts w:ascii="Arial" w:hAnsi="Arial"/>
            <w:sz w:val="20"/>
          </w:rPr>
          <w:t>Olympia</w:t>
        </w:r>
      </w:smartTag>
      <w:r w:rsidRPr="00AE51CB">
        <w:rPr>
          <w:rFonts w:ascii="Arial" w:hAnsi="Arial"/>
          <w:sz w:val="20"/>
        </w:rPr>
        <w:t xml:space="preserve">, </w:t>
      </w:r>
      <w:smartTag w:uri="urn:schemas-microsoft-com:office:smarttags" w:element="State">
        <w:smartTag w:uri="urn:schemas-microsoft-com:office:smarttags" w:element="place">
          <w:r w:rsidRPr="00AE51CB">
            <w:rPr>
              <w:rFonts w:ascii="Arial" w:hAnsi="Arial"/>
              <w:sz w:val="20"/>
            </w:rPr>
            <w:t>Washington</w:t>
          </w:r>
        </w:smartTag>
      </w:smartTag>
      <w:r w:rsidRPr="00AE51CB">
        <w:rPr>
          <w:rFonts w:ascii="Arial" w:hAnsi="Arial"/>
          <w:sz w:val="20"/>
        </w:rPr>
        <w:t>, on</w:t>
      </w:r>
      <w:r>
        <w:rPr>
          <w:rFonts w:ascii="Arial" w:hAnsi="Arial"/>
          <w:sz w:val="20"/>
        </w:rPr>
        <w:t xml:space="preserve"> </w:t>
      </w:r>
      <w:r w:rsidRPr="0071531F">
        <w:rPr>
          <w:rFonts w:ascii="Arial" w:hAnsi="Arial" w:cs="Arial"/>
          <w:i/>
          <w:sz w:val="20"/>
          <w:highlight w:val="lightGray"/>
        </w:rPr>
        <w:fldChar w:fldCharType="begin">
          <w:ffData>
            <w:name w:val="Text13"/>
            <w:enabled/>
            <w:calcOnExit w:val="0"/>
            <w:textInput>
              <w:default w:val="(Day)"/>
            </w:textInput>
          </w:ffData>
        </w:fldChar>
      </w:r>
      <w:r w:rsidRPr="0071531F">
        <w:rPr>
          <w:rFonts w:ascii="Arial" w:hAnsi="Arial" w:cs="Arial"/>
          <w:i/>
          <w:sz w:val="20"/>
          <w:highlight w:val="lightGray"/>
        </w:rPr>
        <w:instrText xml:space="preserve"> FORMTEXT </w:instrText>
      </w:r>
      <w:r w:rsidRPr="0071531F">
        <w:rPr>
          <w:rFonts w:ascii="Arial" w:hAnsi="Arial" w:cs="Arial"/>
          <w:i/>
          <w:sz w:val="20"/>
          <w:highlight w:val="lightGray"/>
        </w:rPr>
      </w:r>
      <w:r w:rsidRPr="0071531F">
        <w:rPr>
          <w:rFonts w:ascii="Arial" w:hAnsi="Arial" w:cs="Arial"/>
          <w:i/>
          <w:sz w:val="20"/>
          <w:highlight w:val="lightGray"/>
        </w:rPr>
        <w:fldChar w:fldCharType="separate"/>
      </w:r>
      <w:r w:rsidRPr="0071531F">
        <w:rPr>
          <w:rFonts w:ascii="Arial" w:hAnsi="Arial" w:cs="Arial"/>
          <w:i/>
          <w:noProof/>
          <w:sz w:val="20"/>
          <w:highlight w:val="lightGray"/>
        </w:rPr>
        <w:t>(Day)</w:t>
      </w:r>
      <w:r w:rsidRPr="0071531F">
        <w:rPr>
          <w:rFonts w:ascii="Arial" w:hAnsi="Arial" w:cs="Arial"/>
          <w:i/>
          <w:sz w:val="20"/>
          <w:highlight w:val="lightGray"/>
        </w:rPr>
        <w:fldChar w:fldCharType="end"/>
      </w:r>
      <w:r w:rsidRPr="0071531F">
        <w:rPr>
          <w:rFonts w:ascii="Arial" w:hAnsi="Arial" w:cs="Arial"/>
          <w:sz w:val="20"/>
        </w:rPr>
        <w:t xml:space="preserve">, </w:t>
      </w:r>
      <w:r w:rsidRPr="0071531F">
        <w:rPr>
          <w:rFonts w:ascii="Arial" w:hAnsi="Arial" w:cs="Arial"/>
          <w:i/>
          <w:sz w:val="20"/>
          <w:highlight w:val="lightGray"/>
        </w:rPr>
        <w:fldChar w:fldCharType="begin">
          <w:ffData>
            <w:name w:val="Text14"/>
            <w:enabled/>
            <w:calcOnExit w:val="0"/>
            <w:textInput>
              <w:default w:val="(Year)"/>
            </w:textInput>
          </w:ffData>
        </w:fldChar>
      </w:r>
      <w:r w:rsidRPr="0071531F">
        <w:rPr>
          <w:rFonts w:ascii="Arial" w:hAnsi="Arial" w:cs="Arial"/>
          <w:i/>
          <w:sz w:val="20"/>
          <w:highlight w:val="lightGray"/>
        </w:rPr>
        <w:instrText xml:space="preserve"> FORMTEXT </w:instrText>
      </w:r>
      <w:r w:rsidRPr="0071531F">
        <w:rPr>
          <w:rFonts w:ascii="Arial" w:hAnsi="Arial" w:cs="Arial"/>
          <w:i/>
          <w:sz w:val="20"/>
          <w:highlight w:val="lightGray"/>
        </w:rPr>
      </w:r>
      <w:r w:rsidRPr="0071531F">
        <w:rPr>
          <w:rFonts w:ascii="Arial" w:hAnsi="Arial" w:cs="Arial"/>
          <w:i/>
          <w:sz w:val="20"/>
          <w:highlight w:val="lightGray"/>
        </w:rPr>
        <w:fldChar w:fldCharType="separate"/>
      </w:r>
      <w:r w:rsidRPr="0071531F">
        <w:rPr>
          <w:rFonts w:ascii="Arial" w:hAnsi="Arial" w:cs="Arial"/>
          <w:i/>
          <w:noProof/>
          <w:sz w:val="20"/>
          <w:highlight w:val="lightGray"/>
        </w:rPr>
        <w:t>(Year)</w:t>
      </w:r>
      <w:r w:rsidRPr="0071531F">
        <w:rPr>
          <w:rFonts w:ascii="Arial" w:hAnsi="Arial" w:cs="Arial"/>
          <w:i/>
          <w:sz w:val="20"/>
          <w:highlight w:val="lightGray"/>
        </w:rPr>
        <w:fldChar w:fldCharType="end"/>
      </w:r>
      <w:r w:rsidRPr="0071531F">
        <w:rPr>
          <w:rFonts w:ascii="Arial" w:hAnsi="Arial" w:cs="Arial"/>
          <w:sz w:val="20"/>
        </w:rPr>
        <w:t>.</w:t>
      </w:r>
      <w:r w:rsidRPr="00AE51CB">
        <w:rPr>
          <w:rFonts w:ascii="Arial" w:hAnsi="Arial"/>
          <w:sz w:val="20"/>
        </w:rPr>
        <w:t xml:space="preserve">  </w:t>
      </w:r>
      <w:r>
        <w:rPr>
          <w:rFonts w:ascii="Arial" w:hAnsi="Arial"/>
          <w:sz w:val="20"/>
        </w:rPr>
        <w:t xml:space="preserve">  </w:t>
      </w:r>
    </w:p>
    <w:p w:rsidR="00D95237" w:rsidRPr="00AE51CB" w:rsidRDefault="00D95237" w:rsidP="00D95237">
      <w:pPr>
        <w:tabs>
          <w:tab w:val="left" w:pos="-720"/>
          <w:tab w:val="left" w:pos="360"/>
          <w:tab w:val="left" w:pos="720"/>
          <w:tab w:val="left" w:pos="1080"/>
          <w:tab w:val="left" w:pos="1440"/>
          <w:tab w:val="left" w:pos="1800"/>
          <w:tab w:val="left" w:pos="2160"/>
          <w:tab w:val="left" w:pos="2520"/>
          <w:tab w:val="left" w:pos="2880"/>
        </w:tabs>
        <w:ind w:left="360"/>
        <w:rPr>
          <w:rFonts w:ascii="Arial" w:hAnsi="Arial"/>
          <w:b/>
          <w:sz w:val="20"/>
        </w:rPr>
      </w:pPr>
    </w:p>
    <w:p w:rsidR="00D95237" w:rsidRPr="00AE51CB"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rPr>
          <w:rFonts w:cs="Arial"/>
          <w:bCs/>
        </w:rPr>
      </w:pPr>
      <w:r w:rsidRPr="00AE51CB">
        <w:rPr>
          <w:rFonts w:cs="Arial"/>
          <w:bCs/>
        </w:rPr>
        <w:t xml:space="preserve">Proposals must be submitted electronically as an attachment to an e-mail to </w:t>
      </w:r>
      <w:r w:rsidRPr="00CC3391">
        <w:rPr>
          <w:rFonts w:cs="Arial"/>
          <w:bCs/>
          <w:highlight w:val="lightGray"/>
        </w:rPr>
        <w:t>XXXX,</w:t>
      </w:r>
      <w:r w:rsidRPr="00AE51CB">
        <w:rPr>
          <w:rFonts w:cs="Arial"/>
          <w:bCs/>
        </w:rPr>
        <w:t xml:space="preserve"> the RFP Coordinator, at the e-mail address listed in Section 2.1.  Attachments to e-mail shall be </w:t>
      </w:r>
      <w:r>
        <w:rPr>
          <w:rFonts w:cs="Arial"/>
          <w:bCs/>
        </w:rPr>
        <w:t>i</w:t>
      </w:r>
      <w:r w:rsidRPr="00AE51CB">
        <w:rPr>
          <w:rFonts w:cs="Arial"/>
          <w:bCs/>
        </w:rPr>
        <w:t>n Microsoft Word format or PDF.  Zipped files cannot be received by the AGENCY and cannot be used for submission of proposals.  The cover submittal letter and the Certifications and Assurances form must have a scanned signature of the individual within the organization authorized to bind the Consultant to the offer.  The AGENCY does not assume responsibility for problems with</w:t>
      </w:r>
      <w:r>
        <w:rPr>
          <w:rFonts w:cs="Arial"/>
          <w:bCs/>
        </w:rPr>
        <w:t xml:space="preserve"> Consultant’s</w:t>
      </w:r>
      <w:r w:rsidRPr="00AE51CB">
        <w:rPr>
          <w:rFonts w:cs="Arial"/>
          <w:bCs/>
        </w:rPr>
        <w:t xml:space="preserve"> e-mail.</w:t>
      </w:r>
      <w:r>
        <w:rPr>
          <w:rFonts w:cs="Arial"/>
          <w:bCs/>
        </w:rPr>
        <w:t xml:space="preserve">  If the AGENCY’S email is not working, appropriate allowances will be made.  </w:t>
      </w:r>
    </w:p>
    <w:p w:rsidR="00D95237" w:rsidRPr="00AE51CB"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rPr>
          <w:rFonts w:ascii="Arial" w:hAnsi="Arial"/>
          <w:b/>
          <w:sz w:val="20"/>
        </w:rPr>
      </w:pPr>
    </w:p>
    <w:p w:rsidR="00D95237" w:rsidRPr="00AE51CB" w:rsidRDefault="00D95237" w:rsidP="00D95237">
      <w:pPr>
        <w:tabs>
          <w:tab w:val="left" w:pos="-720"/>
          <w:tab w:val="left" w:pos="360"/>
          <w:tab w:val="left" w:pos="720"/>
          <w:tab w:val="left" w:pos="1080"/>
          <w:tab w:val="left" w:pos="1440"/>
          <w:tab w:val="left" w:pos="1800"/>
          <w:tab w:val="left" w:pos="2160"/>
          <w:tab w:val="left" w:pos="2520"/>
          <w:tab w:val="left" w:pos="2880"/>
        </w:tabs>
        <w:ind w:left="360"/>
        <w:rPr>
          <w:rFonts w:ascii="Arial" w:hAnsi="Arial"/>
          <w:b/>
          <w:sz w:val="20"/>
        </w:rPr>
      </w:pPr>
      <w:r w:rsidRPr="00AE51CB">
        <w:rPr>
          <w:rFonts w:ascii="Arial" w:hAnsi="Arial"/>
          <w:sz w:val="20"/>
        </w:rPr>
        <w:t>Proposals may not be transmitted using facsimile transmission.</w:t>
      </w:r>
    </w:p>
    <w:p w:rsidR="00D95237" w:rsidRPr="00AE51CB" w:rsidRDefault="00D95237" w:rsidP="00D95237">
      <w:pPr>
        <w:tabs>
          <w:tab w:val="left" w:pos="-720"/>
          <w:tab w:val="left" w:pos="360"/>
          <w:tab w:val="left" w:pos="720"/>
          <w:tab w:val="left" w:pos="1080"/>
          <w:tab w:val="left" w:pos="1440"/>
          <w:tab w:val="left" w:pos="1800"/>
          <w:tab w:val="left" w:pos="2160"/>
          <w:tab w:val="left" w:pos="2520"/>
          <w:tab w:val="left" w:pos="2880"/>
        </w:tabs>
        <w:rPr>
          <w:rFonts w:ascii="Arial" w:hAnsi="Arial"/>
          <w:b/>
          <w:sz w:val="20"/>
        </w:rPr>
      </w:pPr>
    </w:p>
    <w:p w:rsidR="00D95237" w:rsidRPr="00AE51CB" w:rsidRDefault="00D95237" w:rsidP="00D95237">
      <w:pPr>
        <w:tabs>
          <w:tab w:val="left" w:pos="-720"/>
          <w:tab w:val="left" w:pos="360"/>
          <w:tab w:val="left" w:pos="720"/>
          <w:tab w:val="left" w:pos="1080"/>
          <w:tab w:val="left" w:pos="1440"/>
          <w:tab w:val="left" w:pos="1800"/>
          <w:tab w:val="left" w:pos="2160"/>
          <w:tab w:val="left" w:pos="2520"/>
          <w:tab w:val="left" w:pos="2880"/>
        </w:tabs>
        <w:ind w:left="360"/>
        <w:rPr>
          <w:rFonts w:ascii="Arial" w:hAnsi="Arial"/>
          <w:b/>
          <w:sz w:val="20"/>
        </w:rPr>
      </w:pPr>
      <w:r>
        <w:rPr>
          <w:rFonts w:ascii="Arial" w:hAnsi="Arial"/>
          <w:sz w:val="20"/>
        </w:rPr>
        <w:t xml:space="preserve">Consultants should allow sufficient time to ensure timely receipt of the proposal by the RFP Coordinator.  </w:t>
      </w:r>
      <w:r w:rsidRPr="00AE51CB">
        <w:rPr>
          <w:rFonts w:ascii="Arial" w:hAnsi="Arial"/>
          <w:sz w:val="20"/>
        </w:rPr>
        <w:t>Late proposals will not be accepted and will be automatically disqualified from further consideration</w:t>
      </w:r>
      <w:r>
        <w:rPr>
          <w:rFonts w:ascii="Arial" w:hAnsi="Arial"/>
          <w:sz w:val="20"/>
        </w:rPr>
        <w:t>, unless the AGENCY’S e-mail is found to be at fault</w:t>
      </w:r>
      <w:r w:rsidRPr="00AE51CB">
        <w:rPr>
          <w:rFonts w:ascii="Arial" w:hAnsi="Arial"/>
          <w:sz w:val="20"/>
        </w:rPr>
        <w:t xml:space="preserve">. </w:t>
      </w:r>
      <w:r>
        <w:rPr>
          <w:rFonts w:ascii="Arial" w:hAnsi="Arial"/>
          <w:sz w:val="20"/>
        </w:rPr>
        <w:t xml:space="preserve"> </w:t>
      </w:r>
      <w:r w:rsidRPr="00AE51CB">
        <w:rPr>
          <w:rFonts w:ascii="Arial" w:hAnsi="Arial"/>
          <w:sz w:val="20"/>
        </w:rPr>
        <w:t>All proposals and any accompanying documentation become the property of the AGENCY and will not be returned.</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rPr>
          <w:rFonts w:ascii="Arial" w:hAnsi="Arial"/>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rPr>
          <w:rFonts w:ascii="Arial" w:hAnsi="Arial"/>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rPr>
          <w:rFonts w:ascii="Arial" w:hAnsi="Arial"/>
          <w:sz w:val="20"/>
        </w:rPr>
      </w:pPr>
    </w:p>
    <w:p w:rsidR="00D95237" w:rsidRPr="00AE51CB"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rPr>
          <w:rFonts w:ascii="Arial" w:hAnsi="Arial"/>
          <w:sz w:val="20"/>
        </w:rPr>
      </w:pPr>
    </w:p>
    <w:p w:rsidR="00D95237" w:rsidRDefault="00D95237" w:rsidP="00D95237">
      <w:pPr>
        <w:numPr>
          <w:ilvl w:val="1"/>
          <w:numId w:val="10"/>
        </w:numPr>
        <w:tabs>
          <w:tab w:val="left" w:pos="-720"/>
          <w:tab w:val="left" w:pos="990"/>
        </w:tabs>
        <w:spacing w:before="120" w:after="0" w:line="240" w:lineRule="auto"/>
        <w:rPr>
          <w:rFonts w:ascii="Arial" w:hAnsi="Arial"/>
          <w:sz w:val="20"/>
        </w:rPr>
      </w:pPr>
      <w:r>
        <w:rPr>
          <w:rFonts w:ascii="Arial" w:hAnsi="Arial"/>
          <w:sz w:val="20"/>
        </w:rPr>
        <w:t xml:space="preserve">  PROPRIETARY INFORMATION/PUBLIC DISCLOSURE</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rPr>
          <w:rFonts w:ascii="Arial" w:hAnsi="Arial"/>
          <w:sz w:val="20"/>
        </w:rPr>
      </w:pPr>
    </w:p>
    <w:p w:rsidR="00D95237" w:rsidRPr="0049086A" w:rsidRDefault="00D95237" w:rsidP="00D95237">
      <w:pPr>
        <w:ind w:left="390"/>
        <w:rPr>
          <w:rFonts w:ascii="Calibri" w:hAnsi="Calibri"/>
          <w:b/>
        </w:rPr>
      </w:pPr>
      <w:r w:rsidRPr="0049086A">
        <w:rPr>
          <w:rFonts w:ascii="Arial" w:hAnsi="Arial" w:cs="Arial"/>
          <w:bCs/>
          <w:sz w:val="20"/>
        </w:rPr>
        <w:t>Proposals submitted in response to this competitive procurement shall become the property of the AGENCY.  All proposals received shall remain confidential until the contract, if any, resulting from this RFP is signed by the Director of the AGENCY, or his Designee, and the apparent successful Contractor; thereafter, the proposals shall be deemed public records as defined in Chapter 42.56 of the Revise</w:t>
      </w:r>
      <w:r>
        <w:rPr>
          <w:rFonts w:ascii="Arial" w:hAnsi="Arial" w:cs="Arial"/>
          <w:bCs/>
          <w:sz w:val="20"/>
        </w:rPr>
        <w:t>d</w:t>
      </w:r>
      <w:r w:rsidRPr="0049086A">
        <w:rPr>
          <w:rFonts w:ascii="Arial" w:hAnsi="Arial" w:cs="Arial"/>
          <w:bCs/>
          <w:sz w:val="20"/>
        </w:rPr>
        <w:t xml:space="preserve"> Code of Washington (RCW).  </w:t>
      </w:r>
    </w:p>
    <w:p w:rsidR="00D95237" w:rsidRPr="0049086A" w:rsidRDefault="00D95237" w:rsidP="00D95237">
      <w:pPr>
        <w:ind w:left="390"/>
        <w:rPr>
          <w:rFonts w:ascii="Calibri" w:hAnsi="Calibri"/>
          <w:b/>
          <w:bCs/>
        </w:rPr>
      </w:pPr>
      <w:r w:rsidRPr="0049086A">
        <w:rPr>
          <w:rFonts w:ascii="Calibri" w:hAnsi="Calibri"/>
          <w:bCs/>
        </w:rPr>
        <w:t> </w:t>
      </w:r>
    </w:p>
    <w:p w:rsidR="00D95237" w:rsidRPr="0049086A" w:rsidRDefault="00D95237" w:rsidP="00D95237">
      <w:pPr>
        <w:ind w:left="390"/>
        <w:rPr>
          <w:rFonts w:ascii="Calibri" w:hAnsi="Calibri"/>
          <w:b/>
        </w:rPr>
      </w:pPr>
      <w:r w:rsidRPr="0049086A">
        <w:rPr>
          <w:rFonts w:ascii="Arial" w:hAnsi="Arial" w:cs="Arial"/>
          <w:bCs/>
          <w:sz w:val="20"/>
        </w:rPr>
        <w:t>Any information in the proposal that the Consultant desires to claim as proprietary and exempt from disclosure under the provisions of Chapter 42.56 RCW</w:t>
      </w:r>
      <w:r>
        <w:rPr>
          <w:rFonts w:ascii="Arial" w:hAnsi="Arial" w:cs="Arial"/>
          <w:bCs/>
          <w:sz w:val="20"/>
        </w:rPr>
        <w:t>, or other state or federal law that provides for the nondisclosure of your document,</w:t>
      </w:r>
      <w:r w:rsidRPr="0049086A">
        <w:rPr>
          <w:rFonts w:ascii="Arial" w:hAnsi="Arial" w:cs="Arial"/>
          <w:bCs/>
          <w:sz w:val="20"/>
        </w:rPr>
        <w:t> must be clearly designated.  The information must be clearly identified and the particular exemption from disclosure upon which the Consultant is making the claim must be cited.  Each page containing the information claimed to be exempt from disclosure must be clearly identified by the words “Proprietary Information” printed on the lower right hand corner of the page.   Marking the entire proposal exempt from disclosure or as Proprietary Information will not be honored.   </w:t>
      </w:r>
    </w:p>
    <w:p w:rsidR="00D95237" w:rsidRPr="0049086A" w:rsidRDefault="00D95237" w:rsidP="00D95237">
      <w:pPr>
        <w:ind w:left="390"/>
        <w:rPr>
          <w:rFonts w:ascii="Calibri" w:hAnsi="Calibri"/>
          <w:b/>
          <w:bCs/>
        </w:rPr>
      </w:pPr>
      <w:r w:rsidRPr="0049086A">
        <w:rPr>
          <w:rFonts w:ascii="Calibri" w:hAnsi="Calibri"/>
          <w:bCs/>
        </w:rPr>
        <w:t> </w:t>
      </w:r>
    </w:p>
    <w:p w:rsidR="00D95237" w:rsidRPr="0049086A" w:rsidRDefault="00D95237" w:rsidP="00D95237">
      <w:pPr>
        <w:ind w:left="390"/>
        <w:rPr>
          <w:rFonts w:ascii="Calibri" w:hAnsi="Calibri"/>
          <w:b/>
        </w:rPr>
      </w:pPr>
      <w:r w:rsidRPr="0049086A">
        <w:rPr>
          <w:rFonts w:ascii="Arial" w:hAnsi="Arial" w:cs="Arial"/>
          <w:bCs/>
          <w:sz w:val="20"/>
        </w:rPr>
        <w:t>If a public records request is made for the information that the Consultant has marked as "Proprietary Information</w:t>
      </w:r>
      <w:r>
        <w:rPr>
          <w:rFonts w:ascii="Arial" w:hAnsi="Arial" w:cs="Arial"/>
          <w:bCs/>
          <w:sz w:val="20"/>
        </w:rPr>
        <w:t>,</w:t>
      </w:r>
      <w:r w:rsidRPr="0049086A">
        <w:rPr>
          <w:rFonts w:ascii="Arial" w:hAnsi="Arial" w:cs="Arial"/>
          <w:bCs/>
          <w:sz w:val="20"/>
        </w:rPr>
        <w:t>" the A</w:t>
      </w:r>
      <w:r>
        <w:rPr>
          <w:rFonts w:ascii="Arial" w:hAnsi="Arial" w:cs="Arial"/>
          <w:bCs/>
          <w:sz w:val="20"/>
        </w:rPr>
        <w:t>GENCY</w:t>
      </w:r>
      <w:r w:rsidRPr="0049086A">
        <w:rPr>
          <w:rFonts w:ascii="Arial" w:hAnsi="Arial" w:cs="Arial"/>
          <w:bCs/>
          <w:sz w:val="20"/>
        </w:rPr>
        <w:t xml:space="preserve"> will notify the Consultant of the request and of the date that the records will be released to the requester unless the Consultant obtains a court order enjoining that </w:t>
      </w:r>
      <w:r w:rsidRPr="0049086A">
        <w:rPr>
          <w:rFonts w:ascii="Arial" w:hAnsi="Arial" w:cs="Arial"/>
          <w:bCs/>
          <w:sz w:val="20"/>
        </w:rPr>
        <w:lastRenderedPageBreak/>
        <w:t>disclosure.  If the Consultant fails to obtain the court order enjoining disclosure, the A</w:t>
      </w:r>
      <w:r>
        <w:rPr>
          <w:rFonts w:ascii="Arial" w:hAnsi="Arial" w:cs="Arial"/>
          <w:bCs/>
          <w:sz w:val="20"/>
        </w:rPr>
        <w:t>GENCY</w:t>
      </w:r>
      <w:r w:rsidRPr="0049086A">
        <w:rPr>
          <w:rFonts w:ascii="Arial" w:hAnsi="Arial" w:cs="Arial"/>
          <w:bCs/>
          <w:sz w:val="20"/>
        </w:rPr>
        <w:t xml:space="preserve"> will release the requested information on the date specified.  If a Consultant obtains a court order from a court of competent jurisdiction enjoining disclosure pursuant to Chapter 42.56 RCW</w:t>
      </w:r>
      <w:r>
        <w:rPr>
          <w:rFonts w:ascii="Arial" w:hAnsi="Arial" w:cs="Arial"/>
          <w:bCs/>
          <w:sz w:val="20"/>
        </w:rPr>
        <w:t>, or other state or federal law that provides for nondisclosure</w:t>
      </w:r>
      <w:r w:rsidRPr="0049086A">
        <w:rPr>
          <w:rFonts w:ascii="Arial" w:hAnsi="Arial" w:cs="Arial"/>
          <w:bCs/>
          <w:sz w:val="20"/>
        </w:rPr>
        <w:t>, the A</w:t>
      </w:r>
      <w:r>
        <w:rPr>
          <w:rFonts w:ascii="Arial" w:hAnsi="Arial" w:cs="Arial"/>
          <w:bCs/>
          <w:sz w:val="20"/>
        </w:rPr>
        <w:t>GENCY</w:t>
      </w:r>
      <w:r w:rsidRPr="0049086A">
        <w:rPr>
          <w:rFonts w:ascii="Arial" w:hAnsi="Arial" w:cs="Arial"/>
          <w:bCs/>
          <w:sz w:val="20"/>
        </w:rPr>
        <w:t xml:space="preserve"> shall maintain the confidentiality of the Consultant's information per the court order.</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720"/>
        <w:rPr>
          <w:rFonts w:ascii="Arial" w:hAnsi="Arial"/>
          <w:b/>
          <w:sz w:val="20"/>
        </w:rPr>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r>
        <w:t>A charge will be made for copying and shipping, as outlined in RCW 42.56.  No fee shall be charged for inspection of contract files, but twenty-four (24) hours’ notice to the RFP Coordinator is required.  All requests for information should be directed to the RFP Coordinator.</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rPr>
          <w:rFonts w:ascii="Arial" w:hAnsi="Arial"/>
          <w:sz w:val="20"/>
        </w:rPr>
      </w:pPr>
    </w:p>
    <w:p w:rsidR="00D95237" w:rsidRPr="003A3A8D" w:rsidRDefault="00D95237" w:rsidP="00D95237">
      <w:pPr>
        <w:numPr>
          <w:ilvl w:val="1"/>
          <w:numId w:val="10"/>
        </w:numPr>
        <w:tabs>
          <w:tab w:val="left" w:pos="-720"/>
          <w:tab w:val="left" w:pos="990"/>
        </w:tabs>
        <w:spacing w:before="120" w:after="0" w:line="240" w:lineRule="auto"/>
        <w:rPr>
          <w:rFonts w:ascii="Arial" w:hAnsi="Arial"/>
          <w:sz w:val="20"/>
        </w:rPr>
      </w:pPr>
      <w:r>
        <w:rPr>
          <w:rFonts w:ascii="Arial" w:hAnsi="Arial"/>
          <w:sz w:val="20"/>
        </w:rPr>
        <w:t xml:space="preserve">  REVISIONS TO THE RFP</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1440" w:hanging="1440"/>
        <w:jc w:val="both"/>
        <w:rPr>
          <w:rFonts w:ascii="Arial" w:hAnsi="Arial"/>
          <w:b/>
          <w:sz w:val="18"/>
        </w:rPr>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r>
        <w:t xml:space="preserve">In the event it becomes necessary to revise any part of this RFP, addenda will be provided via e-mail to all individuals, who have made the RFP Coordinator aware of their interest. Addenda will also be published on </w:t>
      </w:r>
      <w:r w:rsidRPr="0071531F">
        <w:rPr>
          <w:highlight w:val="lightGray"/>
        </w:rPr>
        <w:t>&lt;insert web site&gt;.</w:t>
      </w:r>
      <w:r>
        <w:t xml:space="preserve">  For this purpose, the published questions and answers and any other pertinent information shall be provided as an addendum to the RFP and will be placed on the website.</w:t>
      </w: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r>
        <w:t>If you downloaded this RFP from the Agency website located at:</w:t>
      </w:r>
      <w:r w:rsidRPr="0071531F">
        <w:rPr>
          <w:highlight w:val="lightGray"/>
        </w:rPr>
        <w:t>XXXXX</w:t>
      </w:r>
      <w:r>
        <w:t>, you are responsible for sending your name, e-mail address, and telephone number to the RFP Coordinator in order for your organization to receive any RFP addenda.</w:t>
      </w: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jc w:val="left"/>
      </w:pPr>
      <w:r>
        <w:t>The AGENCY also reserves the right to cancel or to reissue the RFP in whole or in part, prior to execution of a contract.</w:t>
      </w: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pPr>
    </w:p>
    <w:p w:rsidR="00D95237" w:rsidRDefault="00D95237" w:rsidP="00D95237">
      <w:pPr>
        <w:numPr>
          <w:ilvl w:val="1"/>
          <w:numId w:val="10"/>
        </w:numPr>
        <w:tabs>
          <w:tab w:val="left" w:pos="-720"/>
          <w:tab w:val="left" w:pos="990"/>
        </w:tabs>
        <w:spacing w:before="120" w:after="0" w:line="240" w:lineRule="auto"/>
        <w:ind w:left="994" w:hanging="634"/>
        <w:rPr>
          <w:rFonts w:ascii="Arial" w:hAnsi="Arial"/>
          <w:sz w:val="20"/>
        </w:rPr>
      </w:pPr>
      <w:r>
        <w:rPr>
          <w:rFonts w:ascii="Arial" w:hAnsi="Arial"/>
          <w:sz w:val="20"/>
        </w:rPr>
        <w:t>MINORITY &amp; WOMEN-OWNED BUSINESS PARTICIPATION</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jc w:val="both"/>
        <w:rPr>
          <w:rFonts w:ascii="Arial" w:hAnsi="Arial"/>
          <w:b/>
          <w:sz w:val="20"/>
        </w:rPr>
      </w:pPr>
    </w:p>
    <w:p w:rsidR="00D95237" w:rsidRDefault="00D95237" w:rsidP="00D95237">
      <w:pPr>
        <w:pStyle w:val="BodyTextIndent"/>
        <w:tabs>
          <w:tab w:val="clear" w:pos="0"/>
          <w:tab w:val="clear" w:pos="3240"/>
          <w:tab w:val="clear" w:pos="3600"/>
          <w:tab w:val="clear" w:pos="4320"/>
          <w:tab w:val="clear" w:pos="5040"/>
          <w:tab w:val="clear" w:pos="5760"/>
          <w:tab w:val="clear" w:pos="6480"/>
          <w:tab w:val="clear" w:pos="7200"/>
        </w:tabs>
      </w:pPr>
      <w:r>
        <w:t xml:space="preserve">In accordance with chapter 39.19 RCW, the state of </w:t>
      </w:r>
      <w:smartTag w:uri="urn:schemas-microsoft-com:office:smarttags" w:element="State">
        <w:smartTag w:uri="urn:schemas-microsoft-com:office:smarttags" w:element="place">
          <w:r>
            <w:t>Washington</w:t>
          </w:r>
        </w:smartTag>
      </w:smartTag>
      <w:r>
        <w:t xml:space="preserve"> encourages participation in all of its contracts by firms certified by the Office of Minority and Women’s Business Enterprises (OMWBE).  Participation may be either on a direct basis in response to this solicitation or on a subcontractor basis.  However, no preference will be included in the evaluation of proposals, no minimum level of MWBE participation shall be required as a condition for receiving an award, and proposals will not be rejected or considered non-responsive on that basis.  </w:t>
      </w: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432"/>
        <w:jc w:val="both"/>
        <w:rPr>
          <w:rFonts w:ascii="Arial" w:hAnsi="Arial"/>
          <w:b/>
          <w:sz w:val="20"/>
        </w:rPr>
      </w:pPr>
    </w:p>
    <w:p w:rsidR="00D95237" w:rsidRDefault="00D95237" w:rsidP="00D95237">
      <w:pPr>
        <w:tabs>
          <w:tab w:val="left" w:pos="-720"/>
          <w:tab w:val="left" w:pos="360"/>
          <w:tab w:val="left" w:pos="720"/>
          <w:tab w:val="left" w:pos="1080"/>
          <w:tab w:val="left" w:pos="1440"/>
          <w:tab w:val="left" w:pos="1800"/>
          <w:tab w:val="left" w:pos="2160"/>
          <w:tab w:val="left" w:pos="2520"/>
          <w:tab w:val="left" w:pos="2880"/>
        </w:tabs>
        <w:ind w:left="432"/>
        <w:jc w:val="both"/>
        <w:rPr>
          <w:rFonts w:ascii="Arial" w:hAnsi="Arial"/>
          <w:b/>
          <w:sz w:val="20"/>
        </w:rPr>
      </w:pPr>
      <w:r>
        <w:rPr>
          <w:rFonts w:ascii="Arial" w:hAnsi="Arial"/>
          <w:sz w:val="20"/>
        </w:rPr>
        <w:t xml:space="preserve">The established annual procurement participation goals for MBE is 10% and for WBE, 4%, for this type of project.  These goals are voluntary.  For information on certified firms, consultants may contact OMWBE at 360/753-9693 or  </w:t>
      </w:r>
      <w:hyperlink r:id="rId9" w:history="1">
        <w:r w:rsidRPr="00B87F0D">
          <w:rPr>
            <w:rStyle w:val="Hyperlink"/>
            <w:rFonts w:ascii="Arial" w:hAnsi="Arial"/>
            <w:sz w:val="20"/>
          </w:rPr>
          <w:t>http://www.omwbe.wa.gov</w:t>
        </w:r>
      </w:hyperlink>
      <w:r>
        <w:rPr>
          <w:rFonts w:ascii="Arial" w:hAnsi="Arial"/>
          <w:sz w:val="20"/>
        </w:rPr>
        <w:t>.</w:t>
      </w:r>
    </w:p>
    <w:p w:rsidR="00D95237" w:rsidRDefault="00D95237" w:rsidP="00D95237"/>
    <w:p w:rsidR="000A2E04" w:rsidRDefault="005C7C4B">
      <w:r>
        <w:t xml:space="preserve"> </w:t>
      </w:r>
      <w:ins w:id="6" w:author="Windows User" w:date="2012-09-12T17:55:00Z">
        <w:r w:rsidR="007967E2">
          <w:t xml:space="preserve"> </w:t>
        </w:r>
      </w:ins>
      <w:r w:rsidR="009625B4">
        <w:t xml:space="preserve"> </w:t>
      </w:r>
      <w:ins w:id="7" w:author="Windows User" w:date="2012-09-14T21:02:00Z">
        <w:r w:rsidR="00C860C0">
          <w:t xml:space="preserve"> </w:t>
        </w:r>
      </w:ins>
    </w:p>
    <w:sectPr w:rsidR="000A2E04">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unil.shettigar" w:date="2012-09-14T16:26:00Z" w:initials="SS">
    <w:p w:rsidR="00D20047" w:rsidRDefault="00D200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Sunil Shettigar has been assigned a task. Due: 27 Sep 2012. </w:t>
      </w:r>
      <w:hyperlink r:id="rId1" w:history="1">
        <w:r>
          <w:rPr>
            <w:rStyle w:val="Hyperlink"/>
          </w:rPr>
          <w:t>[Link]</w:t>
        </w:r>
      </w:hyperlink>
      <w:r>
        <w:t xml:space="preserve"> </w:t>
      </w:r>
    </w:p>
  </w:comment>
  <w:comment w:id="3" w:author="BM_SunilShettigar_153933__JV1451" w:date="2012-09-13T15:44:00Z" w:initials="SS">
    <w:p w:rsidR="00142E11" w:rsidRDefault="00142E1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9/13/2012 3:41:10 PM</w:t>
      </w:r>
    </w:p>
    <w:p w:rsidR="00D630E1" w:rsidRDefault="00142E11">
      <w:pPr>
        <w:pStyle w:val="CommentText"/>
      </w:pPr>
      <w:r>
        <w:t xml:space="preserve">Socially tracked by sunil.shettigar. </w:t>
      </w:r>
      <w:hyperlink r:id="rId2" w:anchor="comment-1451" w:history="1">
        <w:r>
          <w:rPr>
            <w:rStyle w:val="Hyperlink"/>
          </w:rPr>
          <w:t>[Link]</w:t>
        </w:r>
      </w:hyperlink>
      <w:r>
        <w:t xml:space="preserve"> </w:t>
      </w:r>
    </w:p>
    <w:p w:rsidR="00D630E1" w:rsidRDefault="00D630E1">
      <w:pPr>
        <w:pStyle w:val="CommentText"/>
      </w:pPr>
    </w:p>
    <w:p w:rsidR="00D630E1" w:rsidRDefault="00D630E1">
      <w:pPr>
        <w:pStyle w:val="CommentText"/>
      </w:pPr>
      <w:r>
        <w:t>9/13/2012 3:44:31 PM</w:t>
      </w:r>
    </w:p>
    <w:p w:rsidR="00142E11" w:rsidRDefault="00D630E1">
      <w:pPr>
        <w:pStyle w:val="CommentText"/>
      </w:pPr>
      <w:r>
        <w:t>Updated by sunil.shettigar.</w:t>
      </w:r>
    </w:p>
  </w:comment>
  <w:comment w:id="5" w:author="BM_SunilShettigar_154825__JV1453" w:date="2012-09-13T15:48:00Z" w:initials="SS">
    <w:p w:rsidR="00F31014" w:rsidRDefault="00F3101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9/13/2012 3:48:25 PM</w:t>
      </w:r>
    </w:p>
    <w:p w:rsidR="00F31014" w:rsidRDefault="00F31014">
      <w:pPr>
        <w:pStyle w:val="CommentText"/>
      </w:pPr>
      <w:r>
        <w:t xml:space="preserve">Socially tracked by sunil.shettigar. </w:t>
      </w:r>
      <w:hyperlink r:id="rId3" w:anchor="comment-1453" w:history="1">
        <w:r>
          <w:rPr>
            <w:rStyle w:val="Hyperlink"/>
          </w:rPr>
          <w:t>[Link]</w:t>
        </w:r>
      </w:hyperlink>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07A" w:rsidRDefault="006B007A" w:rsidP="000A2E04">
      <w:pPr>
        <w:spacing w:after="0" w:line="240" w:lineRule="auto"/>
      </w:pPr>
      <w:r>
        <w:separator/>
      </w:r>
    </w:p>
  </w:endnote>
  <w:endnote w:type="continuationSeparator" w:id="0">
    <w:p w:rsidR="006B007A" w:rsidRDefault="006B007A" w:rsidP="000A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B91" w:rsidRPr="009F5B91" w:rsidRDefault="009F5B91" w:rsidP="009F5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07A" w:rsidRDefault="006B007A" w:rsidP="000A2E04">
      <w:pPr>
        <w:spacing w:after="0" w:line="240" w:lineRule="auto"/>
      </w:pPr>
      <w:r>
        <w:separator/>
      </w:r>
    </w:p>
  </w:footnote>
  <w:footnote w:type="continuationSeparator" w:id="0">
    <w:p w:rsidR="006B007A" w:rsidRDefault="006B007A" w:rsidP="000A2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E04" w:rsidRDefault="000A2E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5530B"/>
    <w:multiLevelType w:val="hybridMultilevel"/>
    <w:tmpl w:val="1C10FB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49D11A2"/>
    <w:multiLevelType w:val="hybridMultilevel"/>
    <w:tmpl w:val="C678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C177C"/>
    <w:multiLevelType w:val="multilevel"/>
    <w:tmpl w:val="698EF814"/>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35A23C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nsid w:val="3FA146F3"/>
    <w:multiLevelType w:val="hybridMultilevel"/>
    <w:tmpl w:val="261EAA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49D95991"/>
    <w:multiLevelType w:val="multilevel"/>
    <w:tmpl w:val="9FBC7B88"/>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702A53F8"/>
    <w:multiLevelType w:val="hybridMultilevel"/>
    <w:tmpl w:val="EC225912"/>
    <w:lvl w:ilvl="0" w:tplc="F04A0CD8">
      <w:start w:val="1"/>
      <w:numFmt w:val="decimal"/>
      <w:lvlText w:val="%1."/>
      <w:lvlJc w:val="left"/>
      <w:pPr>
        <w:tabs>
          <w:tab w:val="num" w:pos="1440"/>
        </w:tabs>
        <w:ind w:left="1440" w:hanging="720"/>
      </w:pPr>
      <w:rPr>
        <w:rFonts w:hint="default"/>
      </w:rPr>
    </w:lvl>
    <w:lvl w:ilvl="1" w:tplc="3530CF0E">
      <w:start w:val="1"/>
      <w:numFmt w:val="upperLetter"/>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1B4541A"/>
    <w:multiLevelType w:val="multilevel"/>
    <w:tmpl w:val="6AFCA9BC"/>
    <w:lvl w:ilvl="0">
      <w:start w:val="1"/>
      <w:numFmt w:val="decimal"/>
      <w:lvlText w:val="%1"/>
      <w:lvlJc w:val="left"/>
      <w:pPr>
        <w:tabs>
          <w:tab w:val="num" w:pos="648"/>
        </w:tabs>
        <w:ind w:left="648" w:hanging="648"/>
      </w:pPr>
      <w:rPr>
        <w:rFonts w:hint="default"/>
      </w:rPr>
    </w:lvl>
    <w:lvl w:ilvl="1">
      <w:start w:val="3"/>
      <w:numFmt w:val="decimal"/>
      <w:lvlText w:val="%1.%2"/>
      <w:lvlJc w:val="left"/>
      <w:pPr>
        <w:tabs>
          <w:tab w:val="num" w:pos="1008"/>
        </w:tabs>
        <w:ind w:left="1008" w:hanging="648"/>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73610E46"/>
    <w:multiLevelType w:val="hybridMultilevel"/>
    <w:tmpl w:val="AF4CA9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C824D87"/>
    <w:multiLevelType w:val="hybridMultilevel"/>
    <w:tmpl w:val="DBCA7E1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9"/>
  </w:num>
  <w:num w:numId="3">
    <w:abstractNumId w:val="4"/>
  </w:num>
  <w:num w:numId="4">
    <w:abstractNumId w:val="8"/>
  </w:num>
  <w:num w:numId="5">
    <w:abstractNumId w:val="3"/>
  </w:num>
  <w:num w:numId="6">
    <w:abstractNumId w:val="6"/>
  </w:num>
  <w:num w:numId="7">
    <w:abstractNumId w:val="5"/>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visionView w:insDel="0" w:formatting="0" w:inkAnnotations="0"/>
  <w:trackRevision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04"/>
    <w:rsid w:val="00043EF5"/>
    <w:rsid w:val="000440CF"/>
    <w:rsid w:val="00061672"/>
    <w:rsid w:val="000674F5"/>
    <w:rsid w:val="00081F2B"/>
    <w:rsid w:val="000A2E04"/>
    <w:rsid w:val="000A6E37"/>
    <w:rsid w:val="000B2FAE"/>
    <w:rsid w:val="000B7E0F"/>
    <w:rsid w:val="000C7D30"/>
    <w:rsid w:val="000D0732"/>
    <w:rsid w:val="00100918"/>
    <w:rsid w:val="00122F91"/>
    <w:rsid w:val="001375AB"/>
    <w:rsid w:val="00142E11"/>
    <w:rsid w:val="0017192F"/>
    <w:rsid w:val="00174D2C"/>
    <w:rsid w:val="00194C6B"/>
    <w:rsid w:val="001C52F2"/>
    <w:rsid w:val="002024BD"/>
    <w:rsid w:val="00217DAC"/>
    <w:rsid w:val="0023769A"/>
    <w:rsid w:val="00290DF7"/>
    <w:rsid w:val="0029476A"/>
    <w:rsid w:val="002E6247"/>
    <w:rsid w:val="002F7A59"/>
    <w:rsid w:val="00325DDE"/>
    <w:rsid w:val="003423F0"/>
    <w:rsid w:val="00355D9D"/>
    <w:rsid w:val="00367114"/>
    <w:rsid w:val="003872B6"/>
    <w:rsid w:val="003D2341"/>
    <w:rsid w:val="003F6E58"/>
    <w:rsid w:val="004075E5"/>
    <w:rsid w:val="00412764"/>
    <w:rsid w:val="0047622C"/>
    <w:rsid w:val="00495DFD"/>
    <w:rsid w:val="004C3A55"/>
    <w:rsid w:val="004F4878"/>
    <w:rsid w:val="00503AEE"/>
    <w:rsid w:val="005117A4"/>
    <w:rsid w:val="00515CCE"/>
    <w:rsid w:val="00525209"/>
    <w:rsid w:val="005514B1"/>
    <w:rsid w:val="00560DBC"/>
    <w:rsid w:val="00573424"/>
    <w:rsid w:val="005C7082"/>
    <w:rsid w:val="005C7C4B"/>
    <w:rsid w:val="00611A3B"/>
    <w:rsid w:val="006A70D7"/>
    <w:rsid w:val="006B007A"/>
    <w:rsid w:val="006F788A"/>
    <w:rsid w:val="007624BB"/>
    <w:rsid w:val="00781EFF"/>
    <w:rsid w:val="007967E2"/>
    <w:rsid w:val="007B3983"/>
    <w:rsid w:val="007D1D77"/>
    <w:rsid w:val="00825C19"/>
    <w:rsid w:val="008E5191"/>
    <w:rsid w:val="008F5C14"/>
    <w:rsid w:val="008F7AE6"/>
    <w:rsid w:val="009532D9"/>
    <w:rsid w:val="009625B4"/>
    <w:rsid w:val="00980ADF"/>
    <w:rsid w:val="009A1AB2"/>
    <w:rsid w:val="009B4F46"/>
    <w:rsid w:val="009E33E3"/>
    <w:rsid w:val="009F5B91"/>
    <w:rsid w:val="009F688A"/>
    <w:rsid w:val="00A21CF3"/>
    <w:rsid w:val="00A2739A"/>
    <w:rsid w:val="00A412CD"/>
    <w:rsid w:val="00A77410"/>
    <w:rsid w:val="00A879D6"/>
    <w:rsid w:val="00AB6147"/>
    <w:rsid w:val="00B144F7"/>
    <w:rsid w:val="00B2376F"/>
    <w:rsid w:val="00B30F2C"/>
    <w:rsid w:val="00B34E12"/>
    <w:rsid w:val="00B73C6E"/>
    <w:rsid w:val="00BC2D18"/>
    <w:rsid w:val="00BD40B4"/>
    <w:rsid w:val="00C21FCD"/>
    <w:rsid w:val="00C73E41"/>
    <w:rsid w:val="00C8035A"/>
    <w:rsid w:val="00C860C0"/>
    <w:rsid w:val="00C9182F"/>
    <w:rsid w:val="00CB44C8"/>
    <w:rsid w:val="00CF0118"/>
    <w:rsid w:val="00D03C5E"/>
    <w:rsid w:val="00D144EA"/>
    <w:rsid w:val="00D20047"/>
    <w:rsid w:val="00D630E1"/>
    <w:rsid w:val="00D95237"/>
    <w:rsid w:val="00DD5593"/>
    <w:rsid w:val="00DF103D"/>
    <w:rsid w:val="00DF345E"/>
    <w:rsid w:val="00DF750E"/>
    <w:rsid w:val="00E00C85"/>
    <w:rsid w:val="00E04CB0"/>
    <w:rsid w:val="00E17C76"/>
    <w:rsid w:val="00EC46B2"/>
    <w:rsid w:val="00F17396"/>
    <w:rsid w:val="00F257DB"/>
    <w:rsid w:val="00F27136"/>
    <w:rsid w:val="00F31014"/>
    <w:rsid w:val="00F53C05"/>
    <w:rsid w:val="00F63FDB"/>
    <w:rsid w:val="00F86162"/>
    <w:rsid w:val="00F8699C"/>
    <w:rsid w:val="00FE118E"/>
    <w:rsid w:val="00FF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04"/>
  </w:style>
  <w:style w:type="paragraph" w:styleId="Footer">
    <w:name w:val="footer"/>
    <w:basedOn w:val="Normal"/>
    <w:link w:val="FooterChar"/>
    <w:uiPriority w:val="99"/>
    <w:unhideWhenUsed/>
    <w:rsid w:val="000A2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04"/>
  </w:style>
  <w:style w:type="paragraph" w:styleId="NormalWeb">
    <w:name w:val="Normal (Web)"/>
    <w:basedOn w:val="Normal"/>
    <w:uiPriority w:val="99"/>
    <w:rsid w:val="000A2E04"/>
    <w:pPr>
      <w:spacing w:before="100" w:after="100" w:line="240" w:lineRule="atLeast"/>
    </w:pPr>
    <w:rPr>
      <w:rFonts w:ascii="Arial" w:eastAsia="Arial Unicode MS" w:hAnsi="Arial" w:cs="Times New Roman"/>
      <w:sz w:val="20"/>
      <w:szCs w:val="20"/>
    </w:rPr>
  </w:style>
  <w:style w:type="paragraph" w:styleId="BalloonText">
    <w:name w:val="Balloon Text"/>
    <w:basedOn w:val="Normal"/>
    <w:link w:val="BalloonTextChar"/>
    <w:uiPriority w:val="99"/>
    <w:semiHidden/>
    <w:unhideWhenUsed/>
    <w:rsid w:val="000A2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E04"/>
    <w:rPr>
      <w:rFonts w:ascii="Tahoma" w:hAnsi="Tahoma" w:cs="Tahoma"/>
      <w:sz w:val="16"/>
      <w:szCs w:val="16"/>
    </w:rPr>
  </w:style>
  <w:style w:type="paragraph" w:styleId="TOC1">
    <w:name w:val="toc 1"/>
    <w:basedOn w:val="Normal"/>
    <w:next w:val="Normal"/>
    <w:autoRedefine/>
    <w:uiPriority w:val="39"/>
    <w:qFormat/>
    <w:rsid w:val="007D1D77"/>
    <w:pPr>
      <w:widowControl w:val="0"/>
      <w:spacing w:before="120" w:after="120" w:line="240" w:lineRule="auto"/>
    </w:pPr>
    <w:rPr>
      <w:rFonts w:ascii="Times New Roman" w:eastAsia="Times New Roman" w:hAnsi="Times New Roman" w:cs="Times New Roman"/>
      <w:sz w:val="24"/>
      <w:szCs w:val="20"/>
    </w:rPr>
  </w:style>
  <w:style w:type="character" w:styleId="Hyperlink">
    <w:name w:val="Hyperlink"/>
    <w:rsid w:val="007D1D77"/>
    <w:rPr>
      <w:color w:val="0000FF"/>
      <w:u w:val="single"/>
    </w:rPr>
  </w:style>
  <w:style w:type="paragraph" w:styleId="TOC2">
    <w:name w:val="toc 2"/>
    <w:basedOn w:val="Normal"/>
    <w:next w:val="Normal"/>
    <w:autoRedefine/>
    <w:uiPriority w:val="39"/>
    <w:qFormat/>
    <w:rsid w:val="007D1D77"/>
    <w:pPr>
      <w:spacing w:before="120" w:after="120" w:line="240" w:lineRule="auto"/>
      <w:ind w:left="202"/>
    </w:pPr>
    <w:rPr>
      <w:rFonts w:ascii="Times New Roman" w:eastAsia="Times New Roman" w:hAnsi="Times New Roman" w:cs="Arial"/>
      <w:noProof/>
      <w:sz w:val="20"/>
    </w:rPr>
  </w:style>
  <w:style w:type="paragraph" w:styleId="TOC3">
    <w:name w:val="toc 3"/>
    <w:basedOn w:val="Normal"/>
    <w:next w:val="Normal"/>
    <w:autoRedefine/>
    <w:uiPriority w:val="39"/>
    <w:qFormat/>
    <w:rsid w:val="007D1D77"/>
    <w:pPr>
      <w:spacing w:before="120" w:after="120" w:line="240" w:lineRule="auto"/>
      <w:ind w:left="403"/>
    </w:pPr>
    <w:rPr>
      <w:rFonts w:ascii="Times New Roman" w:eastAsia="Times New Roman" w:hAnsi="Times New Roman" w:cs="Times New Roman"/>
      <w:sz w:val="18"/>
      <w:szCs w:val="20"/>
    </w:rPr>
  </w:style>
  <w:style w:type="paragraph" w:styleId="BlockText">
    <w:name w:val="Block Text"/>
    <w:basedOn w:val="Normal"/>
    <w:rsid w:val="007D1D77"/>
    <w:pPr>
      <w:spacing w:after="0" w:line="240" w:lineRule="auto"/>
    </w:pPr>
    <w:rPr>
      <w:rFonts w:ascii="Times New Roman" w:eastAsia="Times New Roman" w:hAnsi="Times New Roman" w:cs="Times New Roman"/>
      <w:sz w:val="20"/>
      <w:szCs w:val="20"/>
    </w:rPr>
  </w:style>
  <w:style w:type="paragraph" w:customStyle="1" w:styleId="Heading1">
    <w:name w:val="Heading_1"/>
    <w:basedOn w:val="Normal"/>
    <w:next w:val="Normal"/>
    <w:rsid w:val="007D1D77"/>
    <w:pPr>
      <w:keepNext/>
      <w:tabs>
        <w:tab w:val="num" w:pos="567"/>
        <w:tab w:val="num" w:pos="1080"/>
      </w:tabs>
      <w:spacing w:before="240" w:after="240" w:line="240" w:lineRule="auto"/>
      <w:ind w:left="567" w:hanging="567"/>
      <w:outlineLvl w:val="0"/>
    </w:pPr>
    <w:rPr>
      <w:rFonts w:ascii="Times New Roman Bold" w:eastAsia="Times New Roman" w:hAnsi="Times New Roman Bold" w:cs="Times New Roman"/>
      <w:b/>
      <w:sz w:val="24"/>
      <w:szCs w:val="20"/>
      <w:lang w:val="en-AU"/>
    </w:rPr>
  </w:style>
  <w:style w:type="paragraph" w:customStyle="1" w:styleId="Heading2">
    <w:name w:val="Heading_2"/>
    <w:basedOn w:val="Normal"/>
    <w:next w:val="Normal"/>
    <w:rsid w:val="007D1D77"/>
    <w:pPr>
      <w:keepNext/>
      <w:tabs>
        <w:tab w:val="left" w:pos="851"/>
        <w:tab w:val="num" w:pos="1800"/>
      </w:tabs>
      <w:spacing w:before="240" w:after="240" w:line="240" w:lineRule="auto"/>
      <w:ind w:left="851" w:hanging="567"/>
      <w:outlineLvl w:val="1"/>
    </w:pPr>
    <w:rPr>
      <w:rFonts w:ascii="Times New Roman" w:eastAsia="Times New Roman" w:hAnsi="Times New Roman" w:cs="Times New Roman"/>
      <w:b/>
      <w:i/>
      <w:szCs w:val="20"/>
      <w:lang w:val="en-AU"/>
    </w:rPr>
  </w:style>
  <w:style w:type="paragraph" w:customStyle="1" w:styleId="Heading3">
    <w:name w:val="Heading_3"/>
    <w:basedOn w:val="Normal"/>
    <w:next w:val="Normal"/>
    <w:rsid w:val="007D1D77"/>
    <w:pPr>
      <w:keepNext/>
      <w:tabs>
        <w:tab w:val="num" w:pos="1418"/>
        <w:tab w:val="num" w:pos="2520"/>
      </w:tabs>
      <w:spacing w:before="180" w:after="120" w:line="240" w:lineRule="auto"/>
      <w:ind w:left="851" w:hanging="284"/>
      <w:outlineLvl w:val="2"/>
    </w:pPr>
    <w:rPr>
      <w:rFonts w:ascii="Times New Roman Bold" w:eastAsia="Times New Roman" w:hAnsi="Times New Roman Bold" w:cs="Times New Roman"/>
      <w:b/>
      <w:sz w:val="20"/>
      <w:szCs w:val="20"/>
      <w:lang w:val="en-AU"/>
    </w:rPr>
  </w:style>
  <w:style w:type="character" w:styleId="CommentReference">
    <w:name w:val="annotation reference"/>
    <w:basedOn w:val="DefaultParagraphFont"/>
    <w:uiPriority w:val="99"/>
    <w:semiHidden/>
    <w:unhideWhenUsed/>
    <w:rsid w:val="007B3983"/>
    <w:rPr>
      <w:sz w:val="16"/>
      <w:szCs w:val="16"/>
    </w:rPr>
  </w:style>
  <w:style w:type="paragraph" w:styleId="CommentText">
    <w:name w:val="annotation text"/>
    <w:basedOn w:val="Normal"/>
    <w:link w:val="CommentTextChar"/>
    <w:uiPriority w:val="99"/>
    <w:semiHidden/>
    <w:unhideWhenUsed/>
    <w:rsid w:val="007B3983"/>
    <w:pPr>
      <w:spacing w:line="240" w:lineRule="auto"/>
    </w:pPr>
    <w:rPr>
      <w:sz w:val="20"/>
      <w:szCs w:val="20"/>
    </w:rPr>
  </w:style>
  <w:style w:type="character" w:customStyle="1" w:styleId="CommentTextChar">
    <w:name w:val="Comment Text Char"/>
    <w:basedOn w:val="DefaultParagraphFont"/>
    <w:link w:val="CommentText"/>
    <w:uiPriority w:val="99"/>
    <w:semiHidden/>
    <w:rsid w:val="007B3983"/>
    <w:rPr>
      <w:sz w:val="20"/>
      <w:szCs w:val="20"/>
    </w:rPr>
  </w:style>
  <w:style w:type="paragraph" w:styleId="CommentSubject">
    <w:name w:val="annotation subject"/>
    <w:basedOn w:val="CommentText"/>
    <w:next w:val="CommentText"/>
    <w:link w:val="CommentSubjectChar"/>
    <w:uiPriority w:val="99"/>
    <w:semiHidden/>
    <w:unhideWhenUsed/>
    <w:rsid w:val="007B3983"/>
    <w:rPr>
      <w:b/>
      <w:bCs/>
    </w:rPr>
  </w:style>
  <w:style w:type="character" w:customStyle="1" w:styleId="CommentSubjectChar">
    <w:name w:val="Comment Subject Char"/>
    <w:basedOn w:val="CommentTextChar"/>
    <w:link w:val="CommentSubject"/>
    <w:uiPriority w:val="99"/>
    <w:semiHidden/>
    <w:rsid w:val="007B3983"/>
    <w:rPr>
      <w:b/>
      <w:bCs/>
      <w:sz w:val="20"/>
      <w:szCs w:val="20"/>
    </w:rPr>
  </w:style>
  <w:style w:type="character" w:styleId="FollowedHyperlink">
    <w:name w:val="FollowedHyperlink"/>
    <w:basedOn w:val="DefaultParagraphFont"/>
    <w:uiPriority w:val="99"/>
    <w:semiHidden/>
    <w:unhideWhenUsed/>
    <w:rsid w:val="00081F2B"/>
    <w:rPr>
      <w:color w:val="800080" w:themeColor="followedHyperlink"/>
      <w:u w:val="single"/>
    </w:rPr>
  </w:style>
  <w:style w:type="paragraph" w:styleId="BodyTextIndent">
    <w:name w:val="Body Text Indent"/>
    <w:basedOn w:val="Normal"/>
    <w:link w:val="BodyTextIndentChar"/>
    <w:rsid w:val="00D9523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spacing w:after="0" w:line="240" w:lineRule="auto"/>
      <w:ind w:left="360"/>
      <w:jc w:val="both"/>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D95237"/>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04"/>
  </w:style>
  <w:style w:type="paragraph" w:styleId="Footer">
    <w:name w:val="footer"/>
    <w:basedOn w:val="Normal"/>
    <w:link w:val="FooterChar"/>
    <w:uiPriority w:val="99"/>
    <w:unhideWhenUsed/>
    <w:rsid w:val="000A2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04"/>
  </w:style>
  <w:style w:type="paragraph" w:styleId="NormalWeb">
    <w:name w:val="Normal (Web)"/>
    <w:basedOn w:val="Normal"/>
    <w:uiPriority w:val="99"/>
    <w:rsid w:val="000A2E04"/>
    <w:pPr>
      <w:spacing w:before="100" w:after="100" w:line="240" w:lineRule="atLeast"/>
    </w:pPr>
    <w:rPr>
      <w:rFonts w:ascii="Arial" w:eastAsia="Arial Unicode MS" w:hAnsi="Arial" w:cs="Times New Roman"/>
      <w:sz w:val="20"/>
      <w:szCs w:val="20"/>
    </w:rPr>
  </w:style>
  <w:style w:type="paragraph" w:styleId="BalloonText">
    <w:name w:val="Balloon Text"/>
    <w:basedOn w:val="Normal"/>
    <w:link w:val="BalloonTextChar"/>
    <w:uiPriority w:val="99"/>
    <w:semiHidden/>
    <w:unhideWhenUsed/>
    <w:rsid w:val="000A2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E04"/>
    <w:rPr>
      <w:rFonts w:ascii="Tahoma" w:hAnsi="Tahoma" w:cs="Tahoma"/>
      <w:sz w:val="16"/>
      <w:szCs w:val="16"/>
    </w:rPr>
  </w:style>
  <w:style w:type="paragraph" w:styleId="TOC1">
    <w:name w:val="toc 1"/>
    <w:basedOn w:val="Normal"/>
    <w:next w:val="Normal"/>
    <w:autoRedefine/>
    <w:uiPriority w:val="39"/>
    <w:qFormat/>
    <w:rsid w:val="007D1D77"/>
    <w:pPr>
      <w:widowControl w:val="0"/>
      <w:spacing w:before="120" w:after="120" w:line="240" w:lineRule="auto"/>
    </w:pPr>
    <w:rPr>
      <w:rFonts w:ascii="Times New Roman" w:eastAsia="Times New Roman" w:hAnsi="Times New Roman" w:cs="Times New Roman"/>
      <w:sz w:val="24"/>
      <w:szCs w:val="20"/>
    </w:rPr>
  </w:style>
  <w:style w:type="character" w:styleId="Hyperlink">
    <w:name w:val="Hyperlink"/>
    <w:rsid w:val="007D1D77"/>
    <w:rPr>
      <w:color w:val="0000FF"/>
      <w:u w:val="single"/>
    </w:rPr>
  </w:style>
  <w:style w:type="paragraph" w:styleId="TOC2">
    <w:name w:val="toc 2"/>
    <w:basedOn w:val="Normal"/>
    <w:next w:val="Normal"/>
    <w:autoRedefine/>
    <w:uiPriority w:val="39"/>
    <w:qFormat/>
    <w:rsid w:val="007D1D77"/>
    <w:pPr>
      <w:spacing w:before="120" w:after="120" w:line="240" w:lineRule="auto"/>
      <w:ind w:left="202"/>
    </w:pPr>
    <w:rPr>
      <w:rFonts w:ascii="Times New Roman" w:eastAsia="Times New Roman" w:hAnsi="Times New Roman" w:cs="Arial"/>
      <w:noProof/>
      <w:sz w:val="20"/>
    </w:rPr>
  </w:style>
  <w:style w:type="paragraph" w:styleId="TOC3">
    <w:name w:val="toc 3"/>
    <w:basedOn w:val="Normal"/>
    <w:next w:val="Normal"/>
    <w:autoRedefine/>
    <w:uiPriority w:val="39"/>
    <w:qFormat/>
    <w:rsid w:val="007D1D77"/>
    <w:pPr>
      <w:spacing w:before="120" w:after="120" w:line="240" w:lineRule="auto"/>
      <w:ind w:left="403"/>
    </w:pPr>
    <w:rPr>
      <w:rFonts w:ascii="Times New Roman" w:eastAsia="Times New Roman" w:hAnsi="Times New Roman" w:cs="Times New Roman"/>
      <w:sz w:val="18"/>
      <w:szCs w:val="20"/>
    </w:rPr>
  </w:style>
  <w:style w:type="paragraph" w:styleId="BlockText">
    <w:name w:val="Block Text"/>
    <w:basedOn w:val="Normal"/>
    <w:rsid w:val="007D1D77"/>
    <w:pPr>
      <w:spacing w:after="0" w:line="240" w:lineRule="auto"/>
    </w:pPr>
    <w:rPr>
      <w:rFonts w:ascii="Times New Roman" w:eastAsia="Times New Roman" w:hAnsi="Times New Roman" w:cs="Times New Roman"/>
      <w:sz w:val="20"/>
      <w:szCs w:val="20"/>
    </w:rPr>
  </w:style>
  <w:style w:type="paragraph" w:customStyle="1" w:styleId="Heading1">
    <w:name w:val="Heading_1"/>
    <w:basedOn w:val="Normal"/>
    <w:next w:val="Normal"/>
    <w:rsid w:val="007D1D77"/>
    <w:pPr>
      <w:keepNext/>
      <w:tabs>
        <w:tab w:val="num" w:pos="567"/>
        <w:tab w:val="num" w:pos="1080"/>
      </w:tabs>
      <w:spacing w:before="240" w:after="240" w:line="240" w:lineRule="auto"/>
      <w:ind w:left="567" w:hanging="567"/>
      <w:outlineLvl w:val="0"/>
    </w:pPr>
    <w:rPr>
      <w:rFonts w:ascii="Times New Roman Bold" w:eastAsia="Times New Roman" w:hAnsi="Times New Roman Bold" w:cs="Times New Roman"/>
      <w:b/>
      <w:sz w:val="24"/>
      <w:szCs w:val="20"/>
      <w:lang w:val="en-AU"/>
    </w:rPr>
  </w:style>
  <w:style w:type="paragraph" w:customStyle="1" w:styleId="Heading2">
    <w:name w:val="Heading_2"/>
    <w:basedOn w:val="Normal"/>
    <w:next w:val="Normal"/>
    <w:rsid w:val="007D1D77"/>
    <w:pPr>
      <w:keepNext/>
      <w:tabs>
        <w:tab w:val="left" w:pos="851"/>
        <w:tab w:val="num" w:pos="1800"/>
      </w:tabs>
      <w:spacing w:before="240" w:after="240" w:line="240" w:lineRule="auto"/>
      <w:ind w:left="851" w:hanging="567"/>
      <w:outlineLvl w:val="1"/>
    </w:pPr>
    <w:rPr>
      <w:rFonts w:ascii="Times New Roman" w:eastAsia="Times New Roman" w:hAnsi="Times New Roman" w:cs="Times New Roman"/>
      <w:b/>
      <w:i/>
      <w:szCs w:val="20"/>
      <w:lang w:val="en-AU"/>
    </w:rPr>
  </w:style>
  <w:style w:type="paragraph" w:customStyle="1" w:styleId="Heading3">
    <w:name w:val="Heading_3"/>
    <w:basedOn w:val="Normal"/>
    <w:next w:val="Normal"/>
    <w:rsid w:val="007D1D77"/>
    <w:pPr>
      <w:keepNext/>
      <w:tabs>
        <w:tab w:val="num" w:pos="1418"/>
        <w:tab w:val="num" w:pos="2520"/>
      </w:tabs>
      <w:spacing w:before="180" w:after="120" w:line="240" w:lineRule="auto"/>
      <w:ind w:left="851" w:hanging="284"/>
      <w:outlineLvl w:val="2"/>
    </w:pPr>
    <w:rPr>
      <w:rFonts w:ascii="Times New Roman Bold" w:eastAsia="Times New Roman" w:hAnsi="Times New Roman Bold" w:cs="Times New Roman"/>
      <w:b/>
      <w:sz w:val="20"/>
      <w:szCs w:val="20"/>
      <w:lang w:val="en-AU"/>
    </w:rPr>
  </w:style>
  <w:style w:type="character" w:styleId="CommentReference">
    <w:name w:val="annotation reference"/>
    <w:basedOn w:val="DefaultParagraphFont"/>
    <w:uiPriority w:val="99"/>
    <w:semiHidden/>
    <w:unhideWhenUsed/>
    <w:rsid w:val="007B3983"/>
    <w:rPr>
      <w:sz w:val="16"/>
      <w:szCs w:val="16"/>
    </w:rPr>
  </w:style>
  <w:style w:type="paragraph" w:styleId="CommentText">
    <w:name w:val="annotation text"/>
    <w:basedOn w:val="Normal"/>
    <w:link w:val="CommentTextChar"/>
    <w:uiPriority w:val="99"/>
    <w:semiHidden/>
    <w:unhideWhenUsed/>
    <w:rsid w:val="007B3983"/>
    <w:pPr>
      <w:spacing w:line="240" w:lineRule="auto"/>
    </w:pPr>
    <w:rPr>
      <w:sz w:val="20"/>
      <w:szCs w:val="20"/>
    </w:rPr>
  </w:style>
  <w:style w:type="character" w:customStyle="1" w:styleId="CommentTextChar">
    <w:name w:val="Comment Text Char"/>
    <w:basedOn w:val="DefaultParagraphFont"/>
    <w:link w:val="CommentText"/>
    <w:uiPriority w:val="99"/>
    <w:semiHidden/>
    <w:rsid w:val="007B3983"/>
    <w:rPr>
      <w:sz w:val="20"/>
      <w:szCs w:val="20"/>
    </w:rPr>
  </w:style>
  <w:style w:type="paragraph" w:styleId="CommentSubject">
    <w:name w:val="annotation subject"/>
    <w:basedOn w:val="CommentText"/>
    <w:next w:val="CommentText"/>
    <w:link w:val="CommentSubjectChar"/>
    <w:uiPriority w:val="99"/>
    <w:semiHidden/>
    <w:unhideWhenUsed/>
    <w:rsid w:val="007B3983"/>
    <w:rPr>
      <w:b/>
      <w:bCs/>
    </w:rPr>
  </w:style>
  <w:style w:type="character" w:customStyle="1" w:styleId="CommentSubjectChar">
    <w:name w:val="Comment Subject Char"/>
    <w:basedOn w:val="CommentTextChar"/>
    <w:link w:val="CommentSubject"/>
    <w:uiPriority w:val="99"/>
    <w:semiHidden/>
    <w:rsid w:val="007B3983"/>
    <w:rPr>
      <w:b/>
      <w:bCs/>
      <w:sz w:val="20"/>
      <w:szCs w:val="20"/>
    </w:rPr>
  </w:style>
  <w:style w:type="character" w:styleId="FollowedHyperlink">
    <w:name w:val="FollowedHyperlink"/>
    <w:basedOn w:val="DefaultParagraphFont"/>
    <w:uiPriority w:val="99"/>
    <w:semiHidden/>
    <w:unhideWhenUsed/>
    <w:rsid w:val="00081F2B"/>
    <w:rPr>
      <w:color w:val="800080" w:themeColor="followedHyperlink"/>
      <w:u w:val="single"/>
    </w:rPr>
  </w:style>
  <w:style w:type="paragraph" w:styleId="BodyTextIndent">
    <w:name w:val="Body Text Indent"/>
    <w:basedOn w:val="Normal"/>
    <w:link w:val="BodyTextIndentChar"/>
    <w:rsid w:val="00D95237"/>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spacing w:after="0" w:line="240" w:lineRule="auto"/>
      <w:ind w:left="360"/>
      <w:jc w:val="both"/>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D95237"/>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apps-public-cloud-trunk.jivesoftware.com/docs/DOC-1650" TargetMode="External"/><Relationship Id="rId2" Type="http://schemas.openxmlformats.org/officeDocument/2006/relationships/hyperlink" Target="http://apps-public-cloud-trunk.jivesoftware.com/docs/DOC-1650" TargetMode="External"/><Relationship Id="rId1" Type="http://schemas.openxmlformats.org/officeDocument/2006/relationships/hyperlink" Target="http://apps-public-cloud-trunk.jivesoftware.com/tasks/11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mwbe.w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2012-09-13T00:55:00Z</dcterms:created>
  <dcterms:modified xsi:type="dcterms:W3CDTF">2012-09-15T04:02:00Z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IsSaved">
    <vt:lpwstr>False</vt:lpwstr>
  </property>
  <property fmtid="{D5CDD505-2E9C-101B-9397-08002B2CF9AE}" pid="3" name="Offisync_ProviderName">
    <vt:lpwstr>Jive</vt:lpwstr>
  </property>
  <property fmtid="{D5CDD505-2E9C-101B-9397-08002B2CF9AE}" pid="4" name="Offisync_FileTitle">
    <vt:lpwstr/>
  </property>
  <property fmtid="{D5CDD505-2E9C-101B-9397-08002B2CF9AE}" pid="5" name="Offisync_FolderId">
    <vt:lpwstr/>
  </property>
  <property fmtid="{D5CDD505-2E9C-101B-9397-08002B2CF9AE}" pid="6" name="Offisync_SaveTime">
    <vt:lpwstr>2012-09-14T21:02:59.4397100-07:00</vt:lpwstr>
  </property>
  <property fmtid="{D5CDD505-2E9C-101B-9397-08002B2CF9AE}" pid="7" name="Offisync_ProviderInitializationData">
    <vt:lpwstr>https://acn.jiveon.com/__services/v1/office</vt:lpwstr>
  </property>
  <property fmtid="{D5CDD505-2E9C-101B-9397-08002B2CF9AE}" pid="8" name="Offisync_UpdateToken">
    <vt:lpwstr>1</vt:lpwstr>
  </property>
  <property fmtid="{D5CDD505-2E9C-101B-9397-08002B2CF9AE}" pid="9" name="Offisync_UniqueId">
    <vt:lpwstr>1139</vt:lpwstr>
  </property>
  <property fmtid="{D5CDD505-2E9C-101B-9397-08002B2CF9AE}" pid="10" name="Offisync_IsFrozen">
    <vt:lpwstr>False</vt:lpwstr>
  </property>
  <property fmtid="{D5CDD505-2E9C-101B-9397-08002B2CF9AE}" pid="11" name="Offisync_SavedByUsername">
    <vt:lpwstr>sunil.shettigar</vt:lpwstr>
  </property>
  <property fmtid="{D5CDD505-2E9C-101B-9397-08002B2CF9AE}" pid="12" name="MD_AUTHOR_ID">
    <vt:lpwstr>sunil.shettigar</vt:lpwstr>
  </property>
  <property fmtid="{D5CDD505-2E9C-101B-9397-08002B2CF9AE}" pid="13" name="MD_JIVECONTENT_V3_URL">
    <vt:lpwstr>https://apps-public-cloud-trunk.jivesoftware.com/api/core/v3/contents/3470</vt:lpwstr>
  </property>
  <property fmtid="{D5CDD505-2E9C-101B-9397-08002B2CF9AE}" pid="14" name="Offisync_BinaryId">
    <vt:lpwstr>1242</vt:lpwstr>
  </property>
</Properties>
</file>